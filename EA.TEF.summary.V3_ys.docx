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63A20" w14:textId="79501AE5" w:rsidR="00524965" w:rsidRDefault="00524965" w:rsidP="00586A3B">
      <w:pPr>
        <w:rPr>
          <w:ins w:id="0" w:author="Yufeng Shen" w:date="2021-05-03T00:18:00Z"/>
          <w:rFonts w:ascii="Times" w:hAnsi="Times"/>
        </w:rPr>
      </w:pPr>
      <w:ins w:id="1" w:author="Yufeng Shen" w:date="2021-05-03T00:14:00Z">
        <w:r>
          <w:rPr>
            <w:rFonts w:ascii="Times" w:hAnsi="Times"/>
          </w:rPr>
          <w:t xml:space="preserve">Whole genome sequencing of </w:t>
        </w:r>
      </w:ins>
      <w:ins w:id="2" w:author="Yufeng Shen" w:date="2021-05-03T00:15:00Z">
        <w:r w:rsidRPr="00524965">
          <w:rPr>
            <w:rFonts w:ascii="Times" w:hAnsi="Times"/>
          </w:rPr>
          <w:t>tracheoesophageal</w:t>
        </w:r>
        <w:r>
          <w:rPr>
            <w:rFonts w:ascii="Times" w:hAnsi="Times"/>
          </w:rPr>
          <w:t xml:space="preserve"> trios identifies novel candidate risk genes in endocytosis and membrane </w:t>
        </w:r>
      </w:ins>
      <w:ins w:id="3" w:author="Yufeng Shen" w:date="2021-05-03T00:17:00Z">
        <w:r w:rsidRPr="00524965">
          <w:rPr>
            <w:rFonts w:ascii="Times" w:hAnsi="Times"/>
          </w:rPr>
          <w:t>vesicle trafficking</w:t>
        </w:r>
      </w:ins>
    </w:p>
    <w:p w14:paraId="1124C592" w14:textId="77777777" w:rsidR="00524965" w:rsidRDefault="00524965" w:rsidP="00586A3B">
      <w:pPr>
        <w:rPr>
          <w:rFonts w:ascii="Times" w:hAnsi="Times"/>
        </w:rPr>
      </w:pPr>
    </w:p>
    <w:p w14:paraId="14DE224F" w14:textId="0AE4B3E6" w:rsidR="00586A3B" w:rsidRDefault="0034119E" w:rsidP="00586A3B">
      <w:pPr>
        <w:rPr>
          <w:rFonts w:ascii="Times" w:hAnsi="Times"/>
        </w:rPr>
      </w:pPr>
      <w:r w:rsidRPr="003C3C6F">
        <w:rPr>
          <w:rFonts w:ascii="Times" w:hAnsi="Times"/>
        </w:rPr>
        <w:t>Draft</w:t>
      </w:r>
      <w:r w:rsidR="00586A3B" w:rsidRPr="003C3C6F">
        <w:rPr>
          <w:rFonts w:ascii="Times" w:hAnsi="Times"/>
        </w:rPr>
        <w:t xml:space="preserve"> of EA/TEF</w:t>
      </w:r>
    </w:p>
    <w:p w14:paraId="733AF73F" w14:textId="77777777" w:rsidR="001C3DB8" w:rsidRPr="003C3C6F" w:rsidRDefault="001C3DB8" w:rsidP="00586A3B">
      <w:pPr>
        <w:rPr>
          <w:rFonts w:ascii="Times" w:hAnsi="Times"/>
        </w:rPr>
      </w:pPr>
    </w:p>
    <w:p w14:paraId="341F0394" w14:textId="74379B5E" w:rsidR="00C008B2" w:rsidRDefault="00C008B2" w:rsidP="00586A3B">
      <w:pPr>
        <w:rPr>
          <w:rFonts w:ascii="Times" w:hAnsi="Times"/>
          <w:b/>
          <w:bCs/>
        </w:rPr>
      </w:pPr>
      <w:r>
        <w:rPr>
          <w:rFonts w:ascii="Times" w:hAnsi="Times" w:hint="eastAsia"/>
          <w:b/>
          <w:bCs/>
        </w:rPr>
        <w:t>Ab</w:t>
      </w:r>
      <w:r>
        <w:rPr>
          <w:rFonts w:ascii="Times" w:hAnsi="Times"/>
          <w:b/>
          <w:bCs/>
        </w:rPr>
        <w:t>stract</w:t>
      </w:r>
    </w:p>
    <w:p w14:paraId="14505B9D" w14:textId="0C48E30A" w:rsidR="00CD0D14" w:rsidRPr="004A7ED4" w:rsidRDefault="00E427AF" w:rsidP="00586A3B">
      <w:pPr>
        <w:rPr>
          <w:rFonts w:ascii="Times" w:hAnsi="Times"/>
        </w:rPr>
      </w:pPr>
      <w:r>
        <w:rPr>
          <w:rFonts w:ascii="Times" w:hAnsi="Times"/>
        </w:rPr>
        <w:t>E</w:t>
      </w:r>
      <w:r w:rsidR="004A7ED4" w:rsidRPr="004A7ED4">
        <w:rPr>
          <w:rFonts w:ascii="Times" w:hAnsi="Times"/>
        </w:rPr>
        <w:t>sophageal atresia/tracheoesophageal fistula (EA/TEF)</w:t>
      </w:r>
      <w:r w:rsidR="002A6F8A">
        <w:rPr>
          <w:rFonts w:ascii="Times" w:hAnsi="Times"/>
        </w:rPr>
        <w:t xml:space="preserve"> </w:t>
      </w:r>
      <w:r w:rsidR="00456BC6">
        <w:rPr>
          <w:rFonts w:ascii="Times" w:hAnsi="Times"/>
        </w:rPr>
        <w:t xml:space="preserve">is a rare </w:t>
      </w:r>
      <w:r w:rsidR="001864BB">
        <w:rPr>
          <w:rFonts w:ascii="Times" w:hAnsi="Times"/>
        </w:rPr>
        <w:t xml:space="preserve">birth defect </w:t>
      </w:r>
      <w:r w:rsidR="000B0248" w:rsidRPr="000B0248">
        <w:rPr>
          <w:rFonts w:ascii="Times" w:hAnsi="Times"/>
        </w:rPr>
        <w:t xml:space="preserve">caused by incomplete </w:t>
      </w:r>
      <w:ins w:id="4" w:author="Yufeng Shen" w:date="2021-05-03T00:18:00Z">
        <w:r w:rsidR="00524965">
          <w:rPr>
            <w:rFonts w:ascii="Times" w:hAnsi="Times"/>
          </w:rPr>
          <w:t xml:space="preserve">or dysfunctional </w:t>
        </w:r>
      </w:ins>
      <w:r w:rsidR="00C6425D">
        <w:rPr>
          <w:rFonts w:ascii="Times" w:hAnsi="Times"/>
        </w:rPr>
        <w:t xml:space="preserve">development </w:t>
      </w:r>
      <w:r w:rsidR="000B0248" w:rsidRPr="000B0248">
        <w:rPr>
          <w:rFonts w:ascii="Times" w:hAnsi="Times"/>
        </w:rPr>
        <w:t>of the foregut</w:t>
      </w:r>
      <w:r w:rsidR="003906F5">
        <w:rPr>
          <w:rFonts w:ascii="Times" w:hAnsi="Times"/>
        </w:rPr>
        <w:t>.</w:t>
      </w:r>
      <w:r w:rsidR="00AF6EF7">
        <w:rPr>
          <w:rFonts w:ascii="Times" w:hAnsi="Times"/>
        </w:rPr>
        <w:t xml:space="preserve"> </w:t>
      </w:r>
      <w:del w:id="5" w:author="Yufeng Shen" w:date="2021-05-03T00:18:00Z">
        <w:r w:rsidR="007C5517" w:rsidDel="00524965">
          <w:rPr>
            <w:rFonts w:ascii="Times" w:hAnsi="Times"/>
          </w:rPr>
          <w:delText>Previous studi</w:delText>
        </w:r>
        <w:r w:rsidR="00EB51B0" w:rsidDel="00524965">
          <w:rPr>
            <w:rFonts w:ascii="Times" w:hAnsi="Times"/>
          </w:rPr>
          <w:delText xml:space="preserve">es have revealed </w:delText>
        </w:r>
        <w:r w:rsidR="00C60800" w:rsidDel="00524965">
          <w:rPr>
            <w:rFonts w:ascii="Times" w:hAnsi="Times"/>
          </w:rPr>
          <w:delText xml:space="preserve">some of </w:delText>
        </w:r>
        <w:r w:rsidR="00861562" w:rsidDel="00524965">
          <w:rPr>
            <w:rFonts w:ascii="Times" w:hAnsi="Times"/>
          </w:rPr>
          <w:delText xml:space="preserve">the genetic causes of several syndromes </w:delText>
        </w:r>
        <w:r w:rsidR="00D30377" w:rsidDel="00524965">
          <w:rPr>
            <w:rFonts w:ascii="Times" w:hAnsi="Times"/>
          </w:rPr>
          <w:delText xml:space="preserve">that include </w:delText>
        </w:r>
      </w:del>
      <w:del w:id="6" w:author="Yufeng Shen" w:date="2021-05-03T00:20:00Z">
        <w:r w:rsidR="00D30377" w:rsidDel="00524965">
          <w:rPr>
            <w:rFonts w:ascii="Times" w:hAnsi="Times"/>
          </w:rPr>
          <w:delText>EA/TEF.</w:delText>
        </w:r>
      </w:del>
      <w:ins w:id="7" w:author="Yufeng Shen" w:date="2021-05-03T00:19:00Z">
        <w:r w:rsidR="00524965">
          <w:rPr>
            <w:rFonts w:ascii="Times" w:hAnsi="Times"/>
          </w:rPr>
          <w:t>Previous studies indicate that rare or de novo variants</w:t>
        </w:r>
      </w:ins>
      <w:ins w:id="8" w:author="Yufeng Shen" w:date="2021-05-03T00:20:00Z">
        <w:r w:rsidR="00524965">
          <w:rPr>
            <w:rFonts w:ascii="Times" w:hAnsi="Times"/>
          </w:rPr>
          <w:t xml:space="preserve"> have significant</w:t>
        </w:r>
      </w:ins>
      <w:ins w:id="9" w:author="Yufeng Shen" w:date="2021-05-03T00:19:00Z">
        <w:r w:rsidR="00524965">
          <w:rPr>
            <w:rFonts w:ascii="Times" w:hAnsi="Times"/>
          </w:rPr>
          <w:t xml:space="preserve"> contribut</w:t>
        </w:r>
      </w:ins>
      <w:ins w:id="10" w:author="Yufeng Shen" w:date="2021-05-03T00:20:00Z">
        <w:r w:rsidR="00524965">
          <w:rPr>
            <w:rFonts w:ascii="Times" w:hAnsi="Times"/>
          </w:rPr>
          <w:t>ion</w:t>
        </w:r>
      </w:ins>
      <w:ins w:id="11" w:author="Yufeng Shen" w:date="2021-05-03T00:19:00Z">
        <w:r w:rsidR="00524965">
          <w:rPr>
            <w:rFonts w:ascii="Times" w:hAnsi="Times"/>
          </w:rPr>
          <w:t xml:space="preserve"> to EA/TEF genetic risk</w:t>
        </w:r>
      </w:ins>
      <w:ins w:id="12" w:author="Yufeng Shen" w:date="2021-05-03T00:20:00Z">
        <w:r w:rsidR="00524965">
          <w:rPr>
            <w:rFonts w:ascii="Times" w:hAnsi="Times"/>
          </w:rPr>
          <w:t>, but t</w:t>
        </w:r>
        <w:r w:rsidR="00524965">
          <w:rPr>
            <w:rFonts w:ascii="Times" w:hAnsi="Times"/>
          </w:rPr>
          <w:t xml:space="preserve">he </w:t>
        </w:r>
        <w:r w:rsidR="00524965">
          <w:rPr>
            <w:rFonts w:ascii="Times" w:hAnsi="Times"/>
          </w:rPr>
          <w:t xml:space="preserve">vast </w:t>
        </w:r>
        <w:r w:rsidR="00524965">
          <w:rPr>
            <w:rFonts w:ascii="Times" w:hAnsi="Times"/>
          </w:rPr>
          <w:t xml:space="preserve">majority of individuals with EA/TEF do not have </w:t>
        </w:r>
        <w:r w:rsidR="00524965">
          <w:rPr>
            <w:rFonts w:ascii="Times" w:hAnsi="Times"/>
          </w:rPr>
          <w:t>known</w:t>
        </w:r>
        <w:r w:rsidR="00524965">
          <w:rPr>
            <w:rFonts w:ascii="Times" w:hAnsi="Times"/>
          </w:rPr>
          <w:t xml:space="preserve"> genetic causes.</w:t>
        </w:r>
      </w:ins>
      <w:r w:rsidR="00D30377">
        <w:rPr>
          <w:rFonts w:ascii="Times" w:hAnsi="Times"/>
        </w:rPr>
        <w:t xml:space="preserve"> </w:t>
      </w:r>
      <w:r w:rsidR="003F31B9">
        <w:rPr>
          <w:rFonts w:ascii="Times" w:hAnsi="Times"/>
        </w:rPr>
        <w:t xml:space="preserve">To identify novel </w:t>
      </w:r>
      <w:r w:rsidR="009C7C50">
        <w:rPr>
          <w:rFonts w:ascii="Times" w:hAnsi="Times"/>
        </w:rPr>
        <w:t xml:space="preserve">genetic etiologies of EA/TEF, </w:t>
      </w:r>
      <w:r w:rsidR="000D204B">
        <w:rPr>
          <w:rFonts w:ascii="Times" w:hAnsi="Times"/>
        </w:rPr>
        <w:t>w</w:t>
      </w:r>
      <w:r w:rsidR="00EC35DA" w:rsidRPr="00EC35DA">
        <w:rPr>
          <w:rFonts w:ascii="Times" w:hAnsi="Times"/>
        </w:rPr>
        <w:t xml:space="preserve">e performed a </w:t>
      </w:r>
      <w:r w:rsidR="00794AF7">
        <w:rPr>
          <w:rFonts w:ascii="Times" w:hAnsi="Times"/>
        </w:rPr>
        <w:t>whole</w:t>
      </w:r>
      <w:r w:rsidR="006B0A20">
        <w:rPr>
          <w:rFonts w:ascii="Times" w:hAnsi="Times"/>
        </w:rPr>
        <w:t xml:space="preserve"> genome</w:t>
      </w:r>
      <w:r w:rsidR="00EC35DA" w:rsidRPr="00EC35DA">
        <w:rPr>
          <w:rFonts w:ascii="Times" w:hAnsi="Times"/>
        </w:rPr>
        <w:t xml:space="preserve"> </w:t>
      </w:r>
      <w:r w:rsidR="006B0A20">
        <w:rPr>
          <w:rFonts w:ascii="Times" w:hAnsi="Times"/>
        </w:rPr>
        <w:t>s</w:t>
      </w:r>
      <w:r w:rsidR="00EC35DA" w:rsidRPr="00EC35DA">
        <w:rPr>
          <w:rFonts w:ascii="Times" w:hAnsi="Times"/>
        </w:rPr>
        <w:t xml:space="preserve">equencing study of </w:t>
      </w:r>
      <w:r w:rsidR="0030547B">
        <w:rPr>
          <w:rFonts w:ascii="Times" w:hAnsi="Times"/>
        </w:rPr>
        <w:t>185</w:t>
      </w:r>
      <w:r w:rsidR="00EC35DA" w:rsidRPr="00EC35DA">
        <w:rPr>
          <w:rFonts w:ascii="Times" w:hAnsi="Times"/>
        </w:rPr>
        <w:t xml:space="preserve"> unrelated simplex trios (probands and parents) with EA/TEF</w:t>
      </w:r>
      <w:r w:rsidR="00D82041">
        <w:rPr>
          <w:rFonts w:ascii="Times" w:hAnsi="Times"/>
        </w:rPr>
        <w:t xml:space="preserve">, </w:t>
      </w:r>
      <w:r w:rsidR="00412A77">
        <w:rPr>
          <w:rFonts w:ascii="Times" w:hAnsi="Times"/>
        </w:rPr>
        <w:t xml:space="preserve">where </w:t>
      </w:r>
      <w:r w:rsidR="00476732">
        <w:rPr>
          <w:rFonts w:ascii="Times" w:hAnsi="Times"/>
        </w:rPr>
        <w:t xml:space="preserve">59 </w:t>
      </w:r>
      <w:r w:rsidR="00F06E5E">
        <w:rPr>
          <w:rFonts w:ascii="Times" w:hAnsi="Times"/>
        </w:rPr>
        <w:t>had isolated and 126 had</w:t>
      </w:r>
      <w:r w:rsidR="00E915D2">
        <w:rPr>
          <w:rFonts w:ascii="Times" w:hAnsi="Times"/>
        </w:rPr>
        <w:t xml:space="preserve"> </w:t>
      </w:r>
      <w:del w:id="13" w:author="Yufeng Shen" w:date="2021-05-03T00:20:00Z">
        <w:r w:rsidR="00E915D2" w:rsidDel="00524965">
          <w:rPr>
            <w:rFonts w:ascii="Times" w:hAnsi="Times"/>
          </w:rPr>
          <w:delText>non</w:delText>
        </w:r>
        <w:r w:rsidR="009506D5" w:rsidDel="00524965">
          <w:rPr>
            <w:rFonts w:ascii="Times" w:hAnsi="Times"/>
          </w:rPr>
          <w:delText>-</w:delText>
        </w:r>
        <w:r w:rsidR="00E915D2" w:rsidDel="00524965">
          <w:rPr>
            <w:rFonts w:ascii="Times" w:hAnsi="Times"/>
          </w:rPr>
          <w:delText>isolated</w:delText>
        </w:r>
      </w:del>
      <w:ins w:id="14" w:author="Yufeng Shen" w:date="2021-05-03T00:20:00Z">
        <w:r w:rsidR="00524965">
          <w:rPr>
            <w:rFonts w:ascii="Times" w:hAnsi="Times"/>
          </w:rPr>
          <w:t>complex</w:t>
        </w:r>
      </w:ins>
      <w:r w:rsidR="00E915D2">
        <w:rPr>
          <w:rFonts w:ascii="Times" w:hAnsi="Times"/>
        </w:rPr>
        <w:t xml:space="preserve"> EA/TEF</w:t>
      </w:r>
      <w:ins w:id="15" w:author="Yufeng Shen" w:date="2021-05-03T00:20:00Z">
        <w:r w:rsidR="00524965">
          <w:rPr>
            <w:rFonts w:ascii="Times" w:hAnsi="Times"/>
          </w:rPr>
          <w:t xml:space="preserve"> with additional congenital anomalies or neurod</w:t>
        </w:r>
      </w:ins>
      <w:ins w:id="16" w:author="Yufeng Shen" w:date="2021-05-03T00:21:00Z">
        <w:r w:rsidR="00524965">
          <w:rPr>
            <w:rFonts w:ascii="Times" w:hAnsi="Times"/>
          </w:rPr>
          <w:t>evelopmental disorders</w:t>
        </w:r>
      </w:ins>
      <w:r w:rsidR="00EC35DA" w:rsidRPr="00EC35DA">
        <w:rPr>
          <w:rFonts w:ascii="Times" w:hAnsi="Times"/>
        </w:rPr>
        <w:t xml:space="preserve">. </w:t>
      </w:r>
      <w:r w:rsidR="00B931C2">
        <w:rPr>
          <w:rFonts w:ascii="Times" w:hAnsi="Times"/>
        </w:rPr>
        <w:t xml:space="preserve">There is an enriched </w:t>
      </w:r>
      <w:r w:rsidR="000B7188">
        <w:rPr>
          <w:rFonts w:ascii="Times" w:hAnsi="Times"/>
        </w:rPr>
        <w:t xml:space="preserve">number of </w:t>
      </w:r>
      <w:r w:rsidR="003C1F28">
        <w:rPr>
          <w:rFonts w:ascii="Times" w:hAnsi="Times"/>
        </w:rPr>
        <w:t xml:space="preserve">damage variants </w:t>
      </w:r>
      <w:r w:rsidR="00CA7F73">
        <w:rPr>
          <w:rFonts w:ascii="Times" w:hAnsi="Times"/>
        </w:rPr>
        <w:t xml:space="preserve">in </w:t>
      </w:r>
      <w:r w:rsidR="00F63625">
        <w:rPr>
          <w:rFonts w:ascii="Times" w:hAnsi="Times"/>
        </w:rPr>
        <w:t xml:space="preserve">126 </w:t>
      </w:r>
      <w:r w:rsidR="00BD028D">
        <w:rPr>
          <w:rFonts w:ascii="Times" w:hAnsi="Times"/>
        </w:rPr>
        <w:t>non-isolated cases</w:t>
      </w:r>
      <w:r w:rsidR="006869D3">
        <w:rPr>
          <w:rFonts w:ascii="Times" w:hAnsi="Times"/>
        </w:rPr>
        <w:t xml:space="preserve"> and the burden </w:t>
      </w:r>
      <w:r w:rsidR="006C0415">
        <w:rPr>
          <w:rFonts w:ascii="Times" w:hAnsi="Times"/>
        </w:rPr>
        <w:t>is higher in constrained genes.</w:t>
      </w:r>
      <w:r w:rsidR="00C32733">
        <w:rPr>
          <w:rFonts w:ascii="Times" w:hAnsi="Times"/>
        </w:rPr>
        <w:t xml:space="preserve"> </w:t>
      </w:r>
      <w:r w:rsidR="00BF5559">
        <w:rPr>
          <w:rFonts w:ascii="Times" w:hAnsi="Times"/>
        </w:rPr>
        <w:t>We identified</w:t>
      </w:r>
      <w:r w:rsidR="00AE09F4">
        <w:rPr>
          <w:rFonts w:ascii="Times" w:hAnsi="Times"/>
        </w:rPr>
        <w:t xml:space="preserve"> several autophagy related pathways </w:t>
      </w:r>
      <w:r w:rsidR="00811B0B">
        <w:rPr>
          <w:rFonts w:ascii="Times" w:hAnsi="Times"/>
        </w:rPr>
        <w:t xml:space="preserve">as potential </w:t>
      </w:r>
      <w:r w:rsidR="00A3008C">
        <w:rPr>
          <w:rFonts w:ascii="Times" w:hAnsi="Times"/>
        </w:rPr>
        <w:t>etiology of EA/TEF</w:t>
      </w:r>
      <w:r w:rsidR="00BF2C7D">
        <w:rPr>
          <w:rFonts w:ascii="Times" w:hAnsi="Times"/>
        </w:rPr>
        <w:t xml:space="preserve">, </w:t>
      </w:r>
      <w:r w:rsidR="004B3C4D">
        <w:rPr>
          <w:rFonts w:ascii="Times" w:hAnsi="Times"/>
        </w:rPr>
        <w:t xml:space="preserve">indicating </w:t>
      </w:r>
      <w:r w:rsidR="00513856">
        <w:rPr>
          <w:rFonts w:ascii="Times" w:hAnsi="Times"/>
        </w:rPr>
        <w:t>the</w:t>
      </w:r>
      <w:r w:rsidR="00675B04">
        <w:rPr>
          <w:rFonts w:ascii="Times" w:hAnsi="Times"/>
        </w:rPr>
        <w:t>ir</w:t>
      </w:r>
      <w:r w:rsidR="00513856">
        <w:rPr>
          <w:rFonts w:ascii="Times" w:hAnsi="Times"/>
        </w:rPr>
        <w:t xml:space="preserve"> </w:t>
      </w:r>
      <w:r w:rsidR="005835A4">
        <w:rPr>
          <w:rFonts w:ascii="Times" w:hAnsi="Times"/>
        </w:rPr>
        <w:t>importance</w:t>
      </w:r>
      <w:r w:rsidR="00552231">
        <w:rPr>
          <w:rFonts w:ascii="Times" w:hAnsi="Times"/>
        </w:rPr>
        <w:t xml:space="preserve"> </w:t>
      </w:r>
      <w:r w:rsidR="000D43B6">
        <w:rPr>
          <w:rFonts w:ascii="Times" w:hAnsi="Times"/>
        </w:rPr>
        <w:t>in</w:t>
      </w:r>
      <w:r w:rsidR="00552231">
        <w:rPr>
          <w:rFonts w:ascii="Times" w:hAnsi="Times"/>
        </w:rPr>
        <w:t xml:space="preserve"> </w:t>
      </w:r>
      <w:r w:rsidR="00751E8B">
        <w:rPr>
          <w:rFonts w:ascii="Times" w:hAnsi="Times"/>
        </w:rPr>
        <w:t>epithelia cell shape</w:t>
      </w:r>
      <w:r w:rsidR="003843D2">
        <w:rPr>
          <w:rFonts w:ascii="Times" w:hAnsi="Times"/>
        </w:rPr>
        <w:t xml:space="preserve"> </w:t>
      </w:r>
      <w:r w:rsidR="00D172FE">
        <w:rPr>
          <w:rFonts w:ascii="Times" w:hAnsi="Times"/>
        </w:rPr>
        <w:t xml:space="preserve">regulation </w:t>
      </w:r>
      <w:r w:rsidR="003843D2">
        <w:rPr>
          <w:rFonts w:ascii="Times" w:hAnsi="Times"/>
        </w:rPr>
        <w:t>during foregut development</w:t>
      </w:r>
      <w:r w:rsidR="001E118E">
        <w:rPr>
          <w:rFonts w:ascii="Times" w:hAnsi="Times"/>
        </w:rPr>
        <w:t xml:space="preserve">. </w:t>
      </w:r>
      <w:r w:rsidR="00A3008C">
        <w:rPr>
          <w:rFonts w:ascii="Times" w:hAnsi="Times"/>
        </w:rPr>
        <w:t xml:space="preserve"> </w:t>
      </w:r>
      <w:r w:rsidR="00911C44" w:rsidRPr="00911C44">
        <w:rPr>
          <w:rFonts w:ascii="Times" w:hAnsi="Times"/>
        </w:rPr>
        <w:t>Th</w:t>
      </w:r>
      <w:r w:rsidR="0019032B">
        <w:rPr>
          <w:rFonts w:ascii="Times" w:hAnsi="Times"/>
        </w:rPr>
        <w:t xml:space="preserve">is research </w:t>
      </w:r>
      <w:r w:rsidR="005B2C95">
        <w:rPr>
          <w:rFonts w:ascii="Times" w:hAnsi="Times"/>
        </w:rPr>
        <w:t xml:space="preserve">can </w:t>
      </w:r>
      <w:r w:rsidR="00911C44" w:rsidRPr="00911C44">
        <w:rPr>
          <w:rFonts w:ascii="Times" w:hAnsi="Times"/>
        </w:rPr>
        <w:t xml:space="preserve">have general implications </w:t>
      </w:r>
      <w:r w:rsidR="00DA369F">
        <w:rPr>
          <w:rFonts w:ascii="Times" w:hAnsi="Times"/>
        </w:rPr>
        <w:t xml:space="preserve">to </w:t>
      </w:r>
      <w:r w:rsidR="00EC79AE">
        <w:rPr>
          <w:rFonts w:ascii="Times" w:hAnsi="Times"/>
        </w:rPr>
        <w:t xml:space="preserve">the </w:t>
      </w:r>
      <w:r w:rsidR="004D3F66">
        <w:rPr>
          <w:rFonts w:ascii="Times" w:hAnsi="Times"/>
        </w:rPr>
        <w:t>mechanisms</w:t>
      </w:r>
      <w:r w:rsidR="003A59B9">
        <w:rPr>
          <w:rFonts w:ascii="Times" w:hAnsi="Times"/>
        </w:rPr>
        <w:t xml:space="preserve"> of rare birth defects.</w:t>
      </w:r>
    </w:p>
    <w:p w14:paraId="23E62F00" w14:textId="77777777" w:rsidR="006242A9" w:rsidRPr="006242A9" w:rsidRDefault="006242A9" w:rsidP="00586A3B">
      <w:pPr>
        <w:rPr>
          <w:rFonts w:ascii="Times" w:hAnsi="Times"/>
        </w:rPr>
      </w:pPr>
    </w:p>
    <w:p w14:paraId="55141717" w14:textId="02597486" w:rsidR="00CB48A3" w:rsidRDefault="00806F17" w:rsidP="00586A3B">
      <w:pPr>
        <w:rPr>
          <w:rFonts w:ascii="Times" w:hAnsi="Times"/>
          <w:b/>
          <w:bCs/>
        </w:rPr>
      </w:pPr>
      <w:r w:rsidRPr="003E7537">
        <w:rPr>
          <w:rFonts w:ascii="Times" w:hAnsi="Times"/>
          <w:b/>
          <w:bCs/>
        </w:rPr>
        <w:t>Introduction</w:t>
      </w:r>
    </w:p>
    <w:p w14:paraId="225C40FD" w14:textId="290338F6" w:rsidR="00C60F59" w:rsidRDefault="0090788A" w:rsidP="00586A3B">
      <w:pPr>
        <w:rPr>
          <w:rFonts w:ascii="Times" w:hAnsi="Times"/>
        </w:rPr>
      </w:pPr>
      <w:r>
        <w:rPr>
          <w:rFonts w:ascii="Times" w:hAnsi="Times"/>
        </w:rPr>
        <w:t>E</w:t>
      </w:r>
      <w:r w:rsidR="008100A0" w:rsidRPr="009A5580">
        <w:rPr>
          <w:rFonts w:ascii="Times" w:hAnsi="Times"/>
        </w:rPr>
        <w:t xml:space="preserve">sophageal atresia (EA) is </w:t>
      </w:r>
      <w:r w:rsidR="00CD5838">
        <w:rPr>
          <w:rFonts w:ascii="Times" w:hAnsi="Times"/>
        </w:rPr>
        <w:t>a</w:t>
      </w:r>
      <w:r w:rsidR="008100A0" w:rsidRPr="009A5580">
        <w:rPr>
          <w:rFonts w:ascii="Times" w:hAnsi="Times"/>
        </w:rPr>
        <w:t xml:space="preserve"> congenital abnormality of the esophagus</w:t>
      </w:r>
      <w:r w:rsidR="006B0A23">
        <w:rPr>
          <w:rFonts w:ascii="Times" w:hAnsi="Times"/>
        </w:rPr>
        <w:t xml:space="preserve">, </w:t>
      </w:r>
      <w:r w:rsidR="00CD2E09">
        <w:rPr>
          <w:rFonts w:ascii="Times" w:hAnsi="Times"/>
        </w:rPr>
        <w:t xml:space="preserve">with </w:t>
      </w:r>
      <w:r w:rsidR="006B0A23">
        <w:rPr>
          <w:rFonts w:ascii="Times" w:hAnsi="Times"/>
        </w:rPr>
        <w:t>which</w:t>
      </w:r>
      <w:r w:rsidR="00131895">
        <w:rPr>
          <w:rFonts w:ascii="Times" w:hAnsi="Times"/>
        </w:rPr>
        <w:t xml:space="preserve"> </w:t>
      </w:r>
      <w:r w:rsidR="00131895" w:rsidRPr="00E55BA5">
        <w:rPr>
          <w:rFonts w:ascii="Times" w:hAnsi="Times"/>
        </w:rPr>
        <w:t>a trache</w:t>
      </w:r>
      <w:r w:rsidR="00131895">
        <w:rPr>
          <w:rFonts w:ascii="Times" w:hAnsi="Times"/>
        </w:rPr>
        <w:t>o</w:t>
      </w:r>
      <w:r w:rsidR="00131895" w:rsidRPr="00E55BA5">
        <w:rPr>
          <w:rFonts w:ascii="Times" w:hAnsi="Times"/>
        </w:rPr>
        <w:t>esophageal fistula (TEF)</w:t>
      </w:r>
      <w:r w:rsidR="006B0A23">
        <w:rPr>
          <w:rFonts w:ascii="Times" w:hAnsi="Times"/>
        </w:rPr>
        <w:t xml:space="preserve"> </w:t>
      </w:r>
      <w:r w:rsidR="00B574B0">
        <w:rPr>
          <w:rFonts w:ascii="Times" w:hAnsi="Times"/>
        </w:rPr>
        <w:t xml:space="preserve">co-occurs in </w:t>
      </w:r>
      <w:r w:rsidR="00C81EFB">
        <w:rPr>
          <w:rFonts w:ascii="Times" w:hAnsi="Times"/>
        </w:rPr>
        <w:t>70</w:t>
      </w:r>
      <w:r w:rsidR="002525DF">
        <w:rPr>
          <w:rFonts w:ascii="Times" w:hAnsi="Times"/>
        </w:rPr>
        <w:t>-90</w:t>
      </w:r>
      <w:r w:rsidR="00C81EFB">
        <w:rPr>
          <w:rFonts w:ascii="Times" w:hAnsi="Times"/>
        </w:rPr>
        <w:t>%</w:t>
      </w:r>
      <w:r w:rsidR="002525DF">
        <w:rPr>
          <w:rFonts w:ascii="Times" w:hAnsi="Times"/>
        </w:rPr>
        <w:t xml:space="preserve"> cases</w:t>
      </w:r>
      <w:r w:rsidR="008F06BE">
        <w:rPr>
          <w:rFonts w:ascii="Times" w:hAnsi="Times" w:cs="Times New Roman"/>
          <w:vertAlign w:val="superscript"/>
        </w:rPr>
        <w:fldChar w:fldCharType="begin"/>
      </w:r>
      <w:r w:rsidR="008F06BE">
        <w:rPr>
          <w:rFonts w:ascii="Times" w:hAnsi="Times" w:cs="Times New Roman"/>
          <w:vertAlign w:val="superscript"/>
        </w:rPr>
        <w:instrText xml:space="preserve"> ADDIN ZOTERO_ITEM CSL_CITATION {"citationID":"KRbMhbVJ","properties":{"formattedCitation":"\\super 1\\nosupersub{}","plainCitation":"1","noteIndex":0},"citationItems":[{"id":24,"uris":["http://zotero.org/users/local/gyfy3Xku/items/L875BSTN"],"uri":["http://zotero.org/users/local/gyfy3Xku/items/L875BSTN"],"itemData":{"id":24,"type":"article-journal","abstract":"BACKGROUND: The prevalence of esophageal atresia (EA) has been shown to vary across different geographical settings. Investigation of geographical differences may provide an insight into the underlying etiology of EA. METHODS: The study population comprised infants diagnosed with EA during 1998 to 2007 from 18 of the 46 birth defects surveillance programs, members of the International Clearinghouse for Birth Defects Surveillance and Research. Total prevalence per 10,000 births for EA was defined as the total number of cases in live births, stillbirths, and elective termination of pregnancy for fetal anomaly (ETOPFA) divided by the total number of all births in the population. RESULTS: Among the participating programs, a total of 2943 cases of EA were diagnosed with an average prevalence of 2.44 (95% confidence interval [CI], 2.35–2.53) per 10,000 births, ranging between 1.77 and 3.68 per 10,000 births. Of all infants diagnosed with EA, 2761 (93.8%) were live births, 82 (2.8%) stillbirths, 89 (3.0%) ETOPFA, and 11 (0.4%) had unknown outcomes. The majority of cases (2020, 68.6%), had a reported EA with fistula, 749 (25.5%) were without fistula, and 174 (5.9%) were registered with an unspecified code. CONCLUSIONS: On average, EA affected 1 in 4099 births (95% CI, 1 in 3954–4251 births) with prevalence varying across different geographical settings, but relatively consistent over time and comparable between surveillance programs. Findings suggest that differences in the prevalence observed among programs are likely to be attributable to variability in population ethnic compositions or issues in reporting or registration procedures of EA, rather than a real risk occurrence difference. Birth Defects Research (Part A), 2012. © 2012 Wiley Periodicals, Inc.","container-title":"Birth Defects Research Part A: Clinical and Molecular Teratology","DOI":"https://doi.org/10.1002/bdra.23067","ISSN":"1542-0760","issue":"11","language":"en","note":"_eprint: https://onlinelibrary.wiley.com/doi/pdf/10.1002/bdra.23067","page":"893-899","source":"Wiley Online Library","title":"Prevalence of esophageal atresia among 18 international birth defects surveillance programs","v</w:instrText>
      </w:r>
      <w:r w:rsidR="008F06BE">
        <w:rPr>
          <w:rFonts w:ascii="Times" w:hAnsi="Times" w:cs="Times New Roman" w:hint="eastAsia"/>
          <w:vertAlign w:val="superscript"/>
        </w:rPr>
        <w:instrText>olume":"94","author":[{"family":"Nassar","given":"Natasha"},{"family":"Leoncini","given":"Emanuele"},{"family":"Amar","given":"Emmanuelle"},{"family":"Arteaga</w:instrText>
      </w:r>
      <w:r w:rsidR="008F06BE">
        <w:rPr>
          <w:rFonts w:ascii="Times" w:hAnsi="Times" w:cs="Times New Roman" w:hint="eastAsia"/>
          <w:vertAlign w:val="superscript"/>
        </w:rPr>
        <w:instrText>‐</w:instrText>
      </w:r>
      <w:r w:rsidR="008F06BE">
        <w:rPr>
          <w:rFonts w:ascii="Times" w:hAnsi="Times" w:cs="Times New Roman" w:hint="eastAsia"/>
          <w:vertAlign w:val="superscript"/>
        </w:rPr>
        <w:instrText>V</w:instrText>
      </w:r>
      <w:r w:rsidR="008F06BE">
        <w:rPr>
          <w:rFonts w:ascii="Times" w:hAnsi="Times" w:cs="Times New Roman" w:hint="eastAsia"/>
          <w:vertAlign w:val="superscript"/>
        </w:rPr>
        <w:instrText>á</w:instrText>
      </w:r>
      <w:r w:rsidR="008F06BE">
        <w:rPr>
          <w:rFonts w:ascii="Times" w:hAnsi="Times" w:cs="Times New Roman" w:hint="eastAsia"/>
          <w:vertAlign w:val="superscript"/>
        </w:rPr>
        <w:instrText>zquez","given":"Jazm</w:instrText>
      </w:r>
      <w:r w:rsidR="008F06BE">
        <w:rPr>
          <w:rFonts w:ascii="Times" w:hAnsi="Times" w:cs="Times New Roman" w:hint="eastAsia"/>
          <w:vertAlign w:val="superscript"/>
        </w:rPr>
        <w:instrText>í</w:instrText>
      </w:r>
      <w:r w:rsidR="008F06BE">
        <w:rPr>
          <w:rFonts w:ascii="Times" w:hAnsi="Times" w:cs="Times New Roman" w:hint="eastAsia"/>
          <w:vertAlign w:val="superscript"/>
        </w:rPr>
        <w:instrText>n"},{"family":"Bakker","given":"Marian K."},{"family":"Bower","given":"Carol"},{"family":"Canfield","given":"Mark A."},{"family":"Castilla","given":"Eduardo E."},{"family":"Cocchi","given":"Guido"},{"family":"Correa","given":"Adolfo"},{"family":"Cs</w:instrText>
      </w:r>
      <w:r w:rsidR="008F06BE">
        <w:rPr>
          <w:rFonts w:ascii="Times" w:hAnsi="Times" w:cs="Times New Roman" w:hint="eastAsia"/>
          <w:vertAlign w:val="superscript"/>
        </w:rPr>
        <w:instrText>á</w:instrText>
      </w:r>
      <w:r w:rsidR="008F06BE">
        <w:rPr>
          <w:rFonts w:ascii="Times" w:hAnsi="Times" w:cs="Times New Roman" w:hint="eastAsia"/>
          <w:vertAlign w:val="superscript"/>
        </w:rPr>
        <w:instrText>ky</w:instrText>
      </w:r>
      <w:r w:rsidR="008F06BE">
        <w:rPr>
          <w:rFonts w:ascii="Times" w:hAnsi="Times" w:cs="Times New Roman" w:hint="eastAsia"/>
          <w:vertAlign w:val="superscript"/>
        </w:rPr>
        <w:instrText>‐</w:instrText>
      </w:r>
      <w:r w:rsidR="008F06BE">
        <w:rPr>
          <w:rFonts w:ascii="Times" w:hAnsi="Times" w:cs="Times New Roman" w:hint="eastAsia"/>
          <w:vertAlign w:val="superscript"/>
        </w:rPr>
        <w:instrText>Szunyogh","given":"Melinda"},{"family":"Feldkamp","given":"Marcia L."},{"family":"Khoshnood","given":"Babak"},{"family":"Landau","given":"Danielle"},{"family":"Lelong","given":"Nathalie"},{"family":"L</w:instrText>
      </w:r>
      <w:r w:rsidR="008F06BE">
        <w:rPr>
          <w:rFonts w:ascii="Times" w:hAnsi="Times" w:cs="Times New Roman" w:hint="eastAsia"/>
          <w:vertAlign w:val="superscript"/>
        </w:rPr>
        <w:instrText>ó</w:instrText>
      </w:r>
      <w:r w:rsidR="008F06BE">
        <w:rPr>
          <w:rFonts w:ascii="Times" w:hAnsi="Times" w:cs="Times New Roman" w:hint="eastAsia"/>
          <w:vertAlign w:val="superscript"/>
        </w:rPr>
        <w:instrText>pez</w:instrText>
      </w:r>
      <w:r w:rsidR="008F06BE">
        <w:rPr>
          <w:rFonts w:ascii="Times" w:hAnsi="Times" w:cs="Times New Roman" w:hint="eastAsia"/>
          <w:vertAlign w:val="superscript"/>
        </w:rPr>
        <w:instrText>‐</w:instrText>
      </w:r>
      <w:r w:rsidR="008F06BE">
        <w:rPr>
          <w:rFonts w:ascii="Times" w:hAnsi="Times" w:cs="Times New Roman" w:hint="eastAsia"/>
          <w:vertAlign w:val="superscript"/>
        </w:rPr>
        <w:instrText>Camelo","given":"Jorge S."},{"family":"Lowry","given":"R. Brian"},{"family":"McDonnell","given":"Robert"},{"family":"Merlob","</w:instrText>
      </w:r>
      <w:r w:rsidR="008F06BE">
        <w:rPr>
          <w:rFonts w:ascii="Times" w:hAnsi="Times" w:cs="Times New Roman"/>
          <w:vertAlign w:val="superscript"/>
        </w:rPr>
        <w:instrText xml:space="preserve">given":"Paul"},{"family":"Métneki","given":"Julia"},{"family":"Morgan","given":"Margery"},{"family":"Mutchinick","given":"Osvaldo M."},{"family":"Palmer","given":"Miland N."},{"family":"Rissmann","given":"Anke"},{"family":"Siffel","given":"Csaba"},{"family":"Sìpek","given":"Antonin"},{"family":"Szabova","given":"Elena"},{"family":"Tucker","given":"David"},{"family":"Mastroiacovo","given":"Pierpaolo"}],"issued":{"date-parts":[["2012"]]}}}],"schema":"https://github.com/citation-style-language/schema/raw/master/csl-citation.json"}  </w:instrText>
      </w:r>
      <w:r w:rsidR="008F06BE">
        <w:rPr>
          <w:rFonts w:ascii="Times" w:hAnsi="Times" w:cs="Times New Roman"/>
          <w:vertAlign w:val="superscript"/>
        </w:rPr>
        <w:fldChar w:fldCharType="separate"/>
      </w:r>
      <w:r w:rsidR="00B963EA" w:rsidRPr="00B963EA">
        <w:rPr>
          <w:rFonts w:ascii="Times" w:hAnsi="Times" w:cs="Times New Roman"/>
          <w:vertAlign w:val="superscript"/>
        </w:rPr>
        <w:t>1</w:t>
      </w:r>
      <w:r w:rsidR="008F06BE">
        <w:rPr>
          <w:rFonts w:ascii="Times" w:hAnsi="Times" w:cs="Times New Roman"/>
          <w:vertAlign w:val="superscript"/>
        </w:rPr>
        <w:fldChar w:fldCharType="end"/>
      </w:r>
      <w:r w:rsidR="004D5565">
        <w:rPr>
          <w:rFonts w:ascii="Times" w:hAnsi="Times"/>
        </w:rPr>
        <w:t>.</w:t>
      </w:r>
      <w:r w:rsidR="00DD7F95">
        <w:rPr>
          <w:rFonts w:ascii="Times" w:hAnsi="Times"/>
        </w:rPr>
        <w:t xml:space="preserve"> </w:t>
      </w:r>
      <w:r w:rsidR="00DD7F95" w:rsidRPr="00DD7F95">
        <w:rPr>
          <w:rFonts w:ascii="Times" w:hAnsi="Times"/>
        </w:rPr>
        <w:t>The overall worldwide prevalence of EA</w:t>
      </w:r>
      <w:r w:rsidR="007D612F">
        <w:rPr>
          <w:rFonts w:ascii="Times" w:hAnsi="Times"/>
        </w:rPr>
        <w:t>/TEF</w:t>
      </w:r>
      <w:r w:rsidR="00DD7F95" w:rsidRPr="00DD7F95">
        <w:rPr>
          <w:rFonts w:ascii="Times" w:hAnsi="Times"/>
        </w:rPr>
        <w:t xml:space="preserve"> is 2.4 per 100,000 births</w:t>
      </w:r>
      <w:r w:rsidR="008F06BE">
        <w:rPr>
          <w:rFonts w:ascii="Times" w:hAnsi="Times" w:cs="Times New Roman"/>
          <w:vertAlign w:val="superscript"/>
        </w:rPr>
        <w:fldChar w:fldCharType="begin"/>
      </w:r>
      <w:r w:rsidR="008F06BE">
        <w:rPr>
          <w:rFonts w:ascii="Times" w:hAnsi="Times" w:cs="Times New Roman"/>
          <w:vertAlign w:val="superscript"/>
        </w:rPr>
        <w:instrText xml:space="preserve"> ADDIN ZOTERO_ITEM CSL_CITATION {"citationID":"KuVAz8bf","properties":{"formattedCitation":"\\super 2\\nosupersub{}","plainCitation":"2","noteIndex":0},"citationItems":[{"id":27,"uris":["http://zotero.org/users/local/gyfy3Xku/items/J4BRR244"],"uri":["http://zotero.org/users/local/gyfy3Xku/items/J4BRR244"],"itemData":{"id":27,"type":"article-journal","abstract":"Oesophageal atresia (EA) is a congenital abnormality of the oesophagus that is caused by incomplete embryonic compartmentalization of the foregut. EA commonly occurs with a tracheo-oesophageal fistula (TEF). Associated birth defects or anomalies, such as VACTERL association, trisomy 18 or 21 and CHARGE syndrome, occur in the majority of patients born with EA. Although several studies have revealed signalling pathways and genes potentially involved in the development of EA, our understanding of the pathophysiology of EA lags behind the improvements in surgical and clinical care of patients born with this anomaly. EA is treated surgically to restore the oesophageal interruption and, if present, ligate and divide the TEF. Survival is now ~90% in those born with EA with severe associated anomalies and even higher in those born with EA alone. Despite these achievements, long-term gastrointestinal and respiratory complications and comorbidities in patients born with EA are common and lead to decreased quality of life. Oesophageal motility disorders are probably ubiquitous in patients after undergoing EA repair and often underlie these complications and comorbidities. The implementation of several new diagnostic and screening tools in clinical care, including high-resolution impedance manometry, pH-multichannel intraluminal impedance testing and disease-specific quality of life questionnaires now provide better insight into these problems and may contribute to better long-term outcomes in the future.","container-title":"Nature Reviews Disease Primers","DOI":"10.1038/s41572-019-0077-0","ISSN":"2056-676X","issue":"1","language":"en","note":"number: 1\npublisher: Nature Publishing Group","page":"1-21","source":"www.nature.com","title":"Oesophageal atresia","volume":"5","author":[{"family":"Lennep","given":"Marinde","non-dropping-particle":"van"},{"family":"Singendonk","given":"Maartje M. J."},{"family":"Dall’Oglio","given":"Luigi"},{"family":"Gottrand","given":"Fréderic"},{"family":"Krishnan","given":"Usha"},{"family":"Terheggen-Lagro","given":"Suzanne W. J."},{"family":"Omari","given":"Taher I."},{"family":"Benninga","given":"Marc A."},{"family":"Wijk","given":"Michiel P.","non-dropping-particle":"van"}],"issued":{"date-parts":[["2019",4,18]]}}}],"schema":"https://github.com/citation-style-language/schema/raw/master/csl-citation.json"}  </w:instrText>
      </w:r>
      <w:r w:rsidR="008F06BE">
        <w:rPr>
          <w:rFonts w:ascii="Times" w:hAnsi="Times" w:cs="Times New Roman"/>
          <w:vertAlign w:val="superscript"/>
        </w:rPr>
        <w:fldChar w:fldCharType="separate"/>
      </w:r>
      <w:r w:rsidR="00B963EA" w:rsidRPr="00B963EA">
        <w:rPr>
          <w:rFonts w:ascii="Times" w:hAnsi="Times" w:cs="Times New Roman"/>
          <w:vertAlign w:val="superscript"/>
        </w:rPr>
        <w:t>2</w:t>
      </w:r>
      <w:r w:rsidR="008F06BE">
        <w:rPr>
          <w:rFonts w:ascii="Times" w:hAnsi="Times" w:cs="Times New Roman"/>
          <w:vertAlign w:val="superscript"/>
        </w:rPr>
        <w:fldChar w:fldCharType="end"/>
      </w:r>
      <w:r w:rsidR="006D1919">
        <w:rPr>
          <w:rFonts w:ascii="Times" w:hAnsi="Times"/>
        </w:rPr>
        <w:t>.</w:t>
      </w:r>
      <w:r w:rsidR="00CA643C">
        <w:rPr>
          <w:rFonts w:ascii="Times" w:hAnsi="Times"/>
        </w:rPr>
        <w:t xml:space="preserve"> </w:t>
      </w:r>
      <w:r w:rsidR="00CB19D9" w:rsidRPr="00CB19D9">
        <w:rPr>
          <w:rFonts w:ascii="Times" w:hAnsi="Times"/>
        </w:rPr>
        <w:t>Approximately 55% of people born with EA</w:t>
      </w:r>
      <w:r w:rsidR="00F032A6">
        <w:rPr>
          <w:rFonts w:ascii="Times" w:hAnsi="Times"/>
        </w:rPr>
        <w:t>/TEF</w:t>
      </w:r>
      <w:r w:rsidR="00CB19D9" w:rsidRPr="00CB19D9">
        <w:rPr>
          <w:rFonts w:ascii="Times" w:hAnsi="Times"/>
        </w:rPr>
        <w:t xml:space="preserve"> have associated birth defects or other anomalies</w:t>
      </w:r>
      <w:r w:rsidR="008F06BE">
        <w:rPr>
          <w:rFonts w:ascii="Times" w:hAnsi="Times" w:cs="Times New Roman"/>
          <w:vertAlign w:val="superscript"/>
        </w:rPr>
        <w:fldChar w:fldCharType="begin"/>
      </w:r>
      <w:r w:rsidR="008F06BE">
        <w:rPr>
          <w:rFonts w:ascii="Times" w:hAnsi="Times" w:cs="Times New Roman"/>
          <w:vertAlign w:val="superscript"/>
        </w:rPr>
        <w:instrText xml:space="preserve"> ADDIN ZOTERO_ITEM CSL_CITATION {"citationID":"J8C4Mwqf","properties":{"formattedCitation":"\\super 2\\nosupersub{}","plainCitation":"2","noteIndex":0},"citationItems":[{"id":27,"uris":["http://zotero.org/users/local/gyfy3Xku/items/J4BRR244"],"uri":["http://zotero.org/users/local/gyfy3Xku/items/J4BRR244"],"itemData":{"id":27,"type":"article-journal","abstract":"Oesophageal atresia (EA) is a congenital abnormality of the oesophagus that is caused by incomplete embryonic compartmentalization of the foregut. EA commonly occurs with a tracheo-oesophageal fistula (TEF). Associated birth defects or anomalies, such as VACTERL association, trisomy 18 or 21 and CHARGE syndrome, occur in the majority of patients born with EA. Although several studies have revealed signalling pathways and genes potentially involved in the development of EA, our understanding of the pathophysiology of EA lags behind the improvements in surgical and clinical care of patients born with this anomaly. EA is treated surgically to restore the oesophageal interruption and, if present, ligate and divide the TEF. Survival is now ~90% in those born with EA with severe associated anomalies and even higher in those born with EA alone. Despite these achievements, long-term gastrointestinal and respiratory complications and comorbidities in patients born with EA are common and lead to decreased quality of life. Oesophageal motility disorders are probably ubiquitous in patients after undergoing EA repair and often underlie these complications and comorbidities. The implementation of several new diagnostic and screening tools in clinical care, including high-resolution impedance manometry, pH-multichannel intraluminal impedance testing and disease-specific quality of life questionnaires now provide better insight into these problems and may contribute to better long-term outcomes in the future.","container-title":"Nature Reviews Disease Primers","DOI":"10.1038/s41572-019-0077-0","ISSN":"2056-676X","issue":"1","language":"en","note":"number: 1\npublisher: Nature Publishing Group","page":"1-21","source":"www.nature.com","title":"Oesophageal atresia","volume":"5","author":[{"family":"Lennep","given":"Marinde","non-dropping-particle":"van"},{"family":"Singendonk","given":"Maartje M. J."},{"family":"Dall’Oglio","given":"Luigi"},{"family":"Gottrand","given":"Fréderic"},{"family":"Krishnan","given":"Usha"},{"family":"Terheggen-Lagro","given":"Suzanne W. J."},{"family":"Omari","given":"Taher I."},{"family":"Benninga","given":"Marc A."},{"family":"Wijk","given":"Michiel P.","non-dropping-particle":"van"}],"issued":{"date-parts":[["2019",4,18]]}}}],"schema":"https://github.com/citation-style-language/schema/raw/master/csl-citation.json"}  </w:instrText>
      </w:r>
      <w:r w:rsidR="008F06BE">
        <w:rPr>
          <w:rFonts w:ascii="Times" w:hAnsi="Times" w:cs="Times New Roman"/>
          <w:vertAlign w:val="superscript"/>
        </w:rPr>
        <w:fldChar w:fldCharType="separate"/>
      </w:r>
      <w:r w:rsidR="00B963EA" w:rsidRPr="00B963EA">
        <w:rPr>
          <w:rFonts w:ascii="Times" w:hAnsi="Times" w:cs="Times New Roman"/>
          <w:vertAlign w:val="superscript"/>
        </w:rPr>
        <w:t>2</w:t>
      </w:r>
      <w:r w:rsidR="008F06BE">
        <w:rPr>
          <w:rFonts w:ascii="Times" w:hAnsi="Times" w:cs="Times New Roman"/>
          <w:vertAlign w:val="superscript"/>
        </w:rPr>
        <w:fldChar w:fldCharType="end"/>
      </w:r>
      <w:r w:rsidR="00602550">
        <w:rPr>
          <w:rFonts w:ascii="Times" w:hAnsi="Times"/>
        </w:rPr>
        <w:t xml:space="preserve">, </w:t>
      </w:r>
      <w:r w:rsidR="0017632A" w:rsidRPr="0017632A">
        <w:rPr>
          <w:rFonts w:ascii="Times" w:hAnsi="Times"/>
        </w:rPr>
        <w:t>includ</w:t>
      </w:r>
      <w:r w:rsidR="0046671B">
        <w:rPr>
          <w:rFonts w:ascii="Times" w:hAnsi="Times"/>
        </w:rPr>
        <w:t>ing</w:t>
      </w:r>
      <w:r w:rsidR="0017632A" w:rsidRPr="0017632A">
        <w:rPr>
          <w:rFonts w:ascii="Times" w:hAnsi="Times"/>
        </w:rPr>
        <w:t xml:space="preserve"> cardiovascular, musculoskeletal, urinary, gastrointestinal, and central nervous system anomalies</w:t>
      </w:r>
      <w:r w:rsidR="008F06BE">
        <w:rPr>
          <w:rFonts w:ascii="Times" w:hAnsi="Times" w:cs="Times New Roman"/>
          <w:vertAlign w:val="superscript"/>
        </w:rPr>
        <w:fldChar w:fldCharType="begin"/>
      </w:r>
      <w:r w:rsidR="008F06BE">
        <w:rPr>
          <w:rFonts w:ascii="Times" w:hAnsi="Times" w:cs="Times New Roman"/>
          <w:vertAlign w:val="superscript"/>
        </w:rPr>
        <w:instrText xml:space="preserve"> ADDIN ZOTERO_ITEM CSL_CITATION {"citationID":"brRDchqb","properties":{"formattedCitation":"\\super 3\\nosupersub{}","plainCitation":"3","noteIndex":0},"citationItems":[{"id":29,"uris":["http://zotero.org/users/local/gyfy3Xku/items/NQ4Q4ISK"],"uri":["http://zotero.org/users/local/gyfy3Xku/items/NQ4Q4ISK"],"itemData":{"id":29,"type":"article-journal","abstract":"Esophageal atresia (EA) is a common type of congenital anomaly. The etiology of esophageal atresia is unclear and its pathogenesis is controversial. Infants with esophageal atresia often have other non-EA associated congenital anomalies. The purpose of this investigation was to assess the prevalence and the types of these associated anomalies in a defined population. The associated anomalies in cases with EA were collected in all livebirths, stillbirths, and terminations of pregnancy during 29 years in 387,067 consecutive births in the area covered by our population-based registry of congenital malformations. Of the 116 cases with esophageal atresia, representing a prevalence of 2.99 per 10,000, 54 (46.6%) had associated anomalies. There were 9 (7.8%) cases with chromosomal abnormalities including 6 trisomies 18, and 20 (17.2%) nonchromosomal recognized dysmorphic conditions including 12 cases with VACTERL association and 2 cases with CHARGE syndrome. Twenty five (21.6%) of the cases had multiple congenital anomalies (MCA). Anomalies in the cardiovascular, the digestive, the urogenital, the musculoskeletal, and the central nervous systems were the most common other anomalies. The anomalies associated with esophageal atresia could be classified into a recognizable malformation syndrome or pattern in 29 out of 54 cases (53.7%). This study included special strengths: each affected child was examined by a geneticist, all elective terminations were ascertained, and the surveillance for anomalies was continued until 2 years of age. In conclusion the overall prevalence of associated anomalies, which was close to one in two cases, emphasizes the need for a thorough investigation of cases with EA. A routine screening for other anomalies may be considered in infants and in fetuses with EA.","container-title":"American Journal of Medical Genetics Part A","DOI":"https://doi.org/10.1002/ajmg.a.38303","ISSN":"1552-4833","issue":"8","language":"en","note":"_eprint: https://onlinelibrary.wiley.com/doi/pdf/10.1002/ajmg.a.38303","page":"2139-2157","source":"Wiley Online Library","title":"Associated anomalies in cases with esophageal atresia","volume":"173","author":[{"family":"Stoll","given":"Claude"},{"family":"Alembik","given":"Yves"},{"family":"Dott","given":"Beatrice"},{"family":"Roth","given":"Marie-Paule"}],"issued":{"date-parts":[["2017"]]}}}],"schema":"https://github.com/citation-style-language/schema/raw/master/csl-citation.json"}  </w:instrText>
      </w:r>
      <w:r w:rsidR="008F06BE">
        <w:rPr>
          <w:rFonts w:ascii="Times" w:hAnsi="Times" w:cs="Times New Roman"/>
          <w:vertAlign w:val="superscript"/>
        </w:rPr>
        <w:fldChar w:fldCharType="separate"/>
      </w:r>
      <w:r w:rsidR="00B963EA" w:rsidRPr="00B963EA">
        <w:rPr>
          <w:rFonts w:ascii="Times" w:hAnsi="Times" w:cs="Times New Roman"/>
          <w:vertAlign w:val="superscript"/>
        </w:rPr>
        <w:t>3</w:t>
      </w:r>
      <w:r w:rsidR="008F06BE">
        <w:rPr>
          <w:rFonts w:ascii="Times" w:hAnsi="Times" w:cs="Times New Roman"/>
          <w:vertAlign w:val="superscript"/>
        </w:rPr>
        <w:fldChar w:fldCharType="end"/>
      </w:r>
      <w:r w:rsidR="0017632A" w:rsidRPr="0017632A">
        <w:rPr>
          <w:rFonts w:ascii="Times" w:hAnsi="Times"/>
        </w:rPr>
        <w:t>.</w:t>
      </w:r>
      <w:r w:rsidR="004C4EB4">
        <w:rPr>
          <w:rFonts w:ascii="Times" w:hAnsi="Times"/>
        </w:rPr>
        <w:t xml:space="preserve"> </w:t>
      </w:r>
      <w:r w:rsidR="00D17BDC">
        <w:rPr>
          <w:rFonts w:ascii="Times" w:hAnsi="Times"/>
        </w:rPr>
        <w:t>The</w:t>
      </w:r>
      <w:r w:rsidR="00C523C3" w:rsidRPr="00C523C3">
        <w:rPr>
          <w:rFonts w:ascii="Times" w:hAnsi="Times"/>
        </w:rPr>
        <w:t xml:space="preserve"> genetic causes of EA/TEF include </w:t>
      </w:r>
      <w:r w:rsidR="00EA0741" w:rsidRPr="00C523C3">
        <w:rPr>
          <w:rFonts w:ascii="Times" w:hAnsi="Times"/>
        </w:rPr>
        <w:t xml:space="preserve">chromosome anomalies </w:t>
      </w:r>
      <w:r w:rsidR="00EA0741">
        <w:rPr>
          <w:rFonts w:ascii="Times" w:hAnsi="Times"/>
        </w:rPr>
        <w:t xml:space="preserve">or </w:t>
      </w:r>
      <w:r w:rsidR="00C523C3" w:rsidRPr="00C523C3">
        <w:rPr>
          <w:rFonts w:ascii="Times" w:hAnsi="Times"/>
        </w:rPr>
        <w:t>mutation</w:t>
      </w:r>
      <w:r w:rsidR="004E2D34">
        <w:rPr>
          <w:rFonts w:ascii="Times" w:hAnsi="Times"/>
        </w:rPr>
        <w:t>s</w:t>
      </w:r>
      <w:r w:rsidR="00C523C3" w:rsidRPr="00C523C3">
        <w:rPr>
          <w:rFonts w:ascii="Times" w:hAnsi="Times"/>
        </w:rPr>
        <w:t xml:space="preserve"> of gene</w:t>
      </w:r>
      <w:r w:rsidR="00AA13C7">
        <w:rPr>
          <w:rFonts w:ascii="Times" w:hAnsi="Times"/>
        </w:rPr>
        <w:t xml:space="preserve">s </w:t>
      </w:r>
      <w:r w:rsidR="00135FE3" w:rsidRPr="00135FE3">
        <w:rPr>
          <w:rFonts w:ascii="Times" w:hAnsi="Times"/>
        </w:rPr>
        <w:t>involved in critical developmental processes</w:t>
      </w:r>
      <w:r w:rsidR="00FB21D2">
        <w:rPr>
          <w:rFonts w:ascii="Times" w:hAnsi="Times"/>
        </w:rPr>
        <w:t xml:space="preserve"> </w:t>
      </w:r>
      <w:r w:rsidR="008E59C6">
        <w:rPr>
          <w:rFonts w:ascii="Times" w:hAnsi="Times"/>
        </w:rPr>
        <w:t>that</w:t>
      </w:r>
      <w:r w:rsidR="00135FE3" w:rsidRPr="00135FE3">
        <w:rPr>
          <w:rFonts w:ascii="Times" w:hAnsi="Times"/>
        </w:rPr>
        <w:t xml:space="preserve"> prove to be dosage sensitive</w:t>
      </w:r>
      <w:r w:rsidR="008F06BE">
        <w:rPr>
          <w:rFonts w:ascii="Times" w:hAnsi="Times" w:cs="Times New Roman"/>
          <w:vertAlign w:val="superscript"/>
        </w:rPr>
        <w:fldChar w:fldCharType="begin"/>
      </w:r>
      <w:r w:rsidR="008F06BE">
        <w:rPr>
          <w:rFonts w:ascii="Times" w:hAnsi="Times" w:cs="Times New Roman"/>
          <w:vertAlign w:val="superscript"/>
        </w:rPr>
        <w:instrText xml:space="preserve"> ADDIN ZOTERO_ITEM CSL_CITATION {"citationID":"ipwsnImp","properties":{"formattedCitation":"\\super 4\\nosupersub{}","plainCitation":"4","noteIndex":0},"citationItems":[{"id":36,"uris":["http://zotero.org/users/local/gyfy3Xku/items/MHDPGW7Q"],"uri":["http://zotero.org/users/local/gyfy3Xku/items/MHDPGW7Q"],"itemData":{"id":36,"type":"article-journal","abstract":"Esophageal atresia with/without tracheo-esophageal fistula is a relatively common malformation, occurring in around 1 in 3500 births. In around half of cases, additional malformations are present, forming either a syndrome of known genetic aetiology, or a recognised association, of which the VACTERL association (Vertebral anomalies, Anal atresia, Cardiac malformations, Tracheo-Esophageal fistula, Renal and Limb malformations) is the most recognised. Recently, microdeletions of the FOX gene cluster at 16q24.1, comprising four genes, FOXF1, MTHFSD, FOXC2 and FOXL1, were reported to cause a phenotype resembling VACTERL association, with vertebral anomalies, gastro-intestinal atresias (esophageal, duodenal and anal), congenital heart malformations, and urinary tract malformations, as well as a rare lethal developmental anomaly of the lung, alveolar capillary dysplasia. This article reviews these new data alongside other genetic causes of syndromic esophageal atresia, and also highlights information from relevant mouse models, particularly those for genes in the Sonic Hedgehog pathway.","container-title":"European Journal of Medical Genetics","DOI":"10.1016/j.ejmg.2009.10.001","ISSN":"1769-7212","issue":"1","journalAbbreviation":"European Journal of Medical Genetics","language":"en","page":"6-13","source":"ScienceDirect","title":"Genetic factors in esophageal atresia, tracheo-esophageal fistula and the VACTERL association: Roles for FOXF1 and the 16q24.1 FOX transcription factor gene cluster, and review of the literature","title-short":"Genetic factors in esophageal atresia, tracheo-esophageal fistula and the VACTERL association","volume":"53","author":[{"family":"Shaw-Smith","given":"Charles"}],"issued":{"date-parts":[["2010",1,1]]}}}],"schema":"https://github.com/citation-style-language/schema/raw/master/csl-citation.json"}  </w:instrText>
      </w:r>
      <w:r w:rsidR="008F06BE">
        <w:rPr>
          <w:rFonts w:ascii="Times" w:hAnsi="Times" w:cs="Times New Roman"/>
          <w:vertAlign w:val="superscript"/>
        </w:rPr>
        <w:fldChar w:fldCharType="separate"/>
      </w:r>
      <w:r w:rsidR="00B963EA" w:rsidRPr="00B963EA">
        <w:rPr>
          <w:rFonts w:ascii="Times" w:hAnsi="Times" w:cs="Times New Roman"/>
          <w:vertAlign w:val="superscript"/>
        </w:rPr>
        <w:t>4</w:t>
      </w:r>
      <w:r w:rsidR="008F06BE">
        <w:rPr>
          <w:rFonts w:ascii="Times" w:hAnsi="Times" w:cs="Times New Roman"/>
          <w:vertAlign w:val="superscript"/>
        </w:rPr>
        <w:fldChar w:fldCharType="end"/>
      </w:r>
      <w:r w:rsidR="00135FE3" w:rsidRPr="00135FE3">
        <w:rPr>
          <w:rFonts w:ascii="Times" w:hAnsi="Times"/>
        </w:rPr>
        <w:t xml:space="preserve">. </w:t>
      </w:r>
      <w:r w:rsidR="00607900">
        <w:rPr>
          <w:rFonts w:ascii="Times" w:hAnsi="Times"/>
        </w:rPr>
        <w:t xml:space="preserve">Several </w:t>
      </w:r>
      <w:r w:rsidR="00833612">
        <w:rPr>
          <w:rFonts w:ascii="Times" w:hAnsi="Times"/>
        </w:rPr>
        <w:t>disease risk genes</w:t>
      </w:r>
      <w:r w:rsidR="009C022C">
        <w:rPr>
          <w:rFonts w:ascii="Times" w:hAnsi="Times"/>
        </w:rPr>
        <w:t xml:space="preserve"> </w:t>
      </w:r>
      <w:r w:rsidR="00135FE3" w:rsidRPr="00135FE3">
        <w:rPr>
          <w:rFonts w:ascii="Times" w:hAnsi="Times"/>
        </w:rPr>
        <w:t>include SOX2</w:t>
      </w:r>
      <w:r w:rsidR="008515D9">
        <w:rPr>
          <w:rFonts w:ascii="Times" w:hAnsi="Times"/>
        </w:rPr>
        <w:t>,</w:t>
      </w:r>
      <w:r w:rsidR="00135FE3" w:rsidRPr="00135FE3">
        <w:rPr>
          <w:rFonts w:ascii="Times" w:hAnsi="Times"/>
        </w:rPr>
        <w:t xml:space="preserve"> MYC</w:t>
      </w:r>
      <w:r w:rsidR="007C354B">
        <w:rPr>
          <w:rFonts w:ascii="Times" w:hAnsi="Times"/>
        </w:rPr>
        <w:t>N</w:t>
      </w:r>
      <w:r w:rsidR="00B17E22">
        <w:rPr>
          <w:rFonts w:ascii="Times" w:hAnsi="Times"/>
        </w:rPr>
        <w:t>, CHD7</w:t>
      </w:r>
      <w:r w:rsidR="008E63CD">
        <w:rPr>
          <w:rFonts w:ascii="Times" w:hAnsi="Times"/>
        </w:rPr>
        <w:t>,</w:t>
      </w:r>
      <w:r w:rsidR="00B17E22">
        <w:rPr>
          <w:rFonts w:ascii="Times" w:hAnsi="Times"/>
        </w:rPr>
        <w:t xml:space="preserve"> </w:t>
      </w:r>
      <w:r w:rsidR="00C9696B">
        <w:rPr>
          <w:rFonts w:ascii="Times" w:hAnsi="Times"/>
        </w:rPr>
        <w:t>FANCB</w:t>
      </w:r>
      <w:r w:rsidR="000A643D">
        <w:rPr>
          <w:rFonts w:ascii="Times" w:hAnsi="Times"/>
        </w:rPr>
        <w:t xml:space="preserve"> </w:t>
      </w:r>
      <w:r w:rsidR="00C87E59">
        <w:rPr>
          <w:rFonts w:ascii="Times" w:hAnsi="Times"/>
        </w:rPr>
        <w:t xml:space="preserve">and </w:t>
      </w:r>
      <w:r w:rsidR="00C87E59" w:rsidRPr="00135FE3">
        <w:rPr>
          <w:rFonts w:ascii="Times" w:hAnsi="Times"/>
        </w:rPr>
        <w:t xml:space="preserve">members of FOX transcription factor gene </w:t>
      </w:r>
      <w:r w:rsidR="000A643D">
        <w:rPr>
          <w:rFonts w:ascii="Times" w:hAnsi="Times"/>
        </w:rPr>
        <w:t xml:space="preserve">has been reported to </w:t>
      </w:r>
      <w:r w:rsidR="00A664FE">
        <w:rPr>
          <w:rFonts w:ascii="Times" w:hAnsi="Times"/>
        </w:rPr>
        <w:t xml:space="preserve">be </w:t>
      </w:r>
      <w:r w:rsidR="007C2F09" w:rsidRPr="007C2F09">
        <w:rPr>
          <w:rFonts w:ascii="Times" w:hAnsi="Times"/>
        </w:rPr>
        <w:t>causes of syndromes that include EA/TEF</w:t>
      </w:r>
      <w:r w:rsidR="008F06BE">
        <w:rPr>
          <w:rFonts w:ascii="Times" w:hAnsi="Times" w:cs="Times New Roman"/>
          <w:vertAlign w:val="superscript"/>
        </w:rPr>
        <w:fldChar w:fldCharType="begin"/>
      </w:r>
      <w:r w:rsidR="008F06BE">
        <w:rPr>
          <w:rFonts w:ascii="Times" w:hAnsi="Times" w:cs="Times New Roman"/>
          <w:vertAlign w:val="superscript"/>
        </w:rPr>
        <w:instrText xml:space="preserve"> ADDIN ZOTERO_ITEM CSL_CITATION {"citationID":"iCI40knH","properties":{"formattedCitation":"\\super 4\\nosupersub{}","plainCitation":"4","noteIndex":0},"citationItems":[{"id":36,"uris":["http://zotero.org/users/local/gyfy3Xku/items/MHDPGW7Q"],"uri":["http://zotero.org/users/local/gyfy3Xku/items/MHDPGW7Q"],"itemData":{"id":36,"type":"article-journal","abstract":"Esophageal atresia with/without tracheo-esophageal fistula is a relatively common malformation, occurring in around 1 in 3500 births. In around half of cases, additional malformations are present, forming either a syndrome of known genetic aetiology, or a recognised association, of which the VACTERL association (Vertebral anomalies, Anal atresia, Cardiac malformations, Tracheo-Esophageal fistula, Renal and Limb malformations) is the most recognised. Recently, microdeletions of the FOX gene cluster at 16q24.1, comprising four genes, FOXF1, MTHFSD, FOXC2 and FOXL1, were reported to cause a phenotype resembling VACTERL association, with vertebral anomalies, gastro-intestinal atresias (esophageal, duodenal and anal), congenital heart malformations, and urinary tract malformations, as well as a rare lethal developmental anomaly of the lung, alveolar capillary dysplasia. This article reviews these new data alongside other genetic causes of syndromic esophageal atresia, and also highlights information from relevant mouse models, particularly those for genes in the Sonic Hedgehog pathway.","container-title":"European Journal of Medical Genetics","DOI":"10.1016/j.ejmg.2009.10.001","ISSN":"1769-7212","issue":"1","journalAbbreviation":"European Journal of Medical Genetics","language":"en","page":"6-13","source":"ScienceDirect","title":"Genetic factors in esophageal atresia, tracheo-esophageal fistula and the VACTERL association: Roles for FOXF1 and the 16q24.1 FOX transcription factor gene cluster, and review of the literature","title-short":"Genetic factors in esophageal atresia, tracheo-esophageal fistula and the VACTERL association","volume":"53","author":[{"family":"Shaw-Smith","given":"Charles"}],"issued":{"date-parts":[["2010",1,1]]}}}],"schema":"https://github.com/citation-style-language/schema/raw/master/csl-citation.json"}  </w:instrText>
      </w:r>
      <w:r w:rsidR="008F06BE">
        <w:rPr>
          <w:rFonts w:ascii="Times" w:hAnsi="Times" w:cs="Times New Roman"/>
          <w:vertAlign w:val="superscript"/>
        </w:rPr>
        <w:fldChar w:fldCharType="separate"/>
      </w:r>
      <w:r w:rsidR="00B963EA" w:rsidRPr="00B963EA">
        <w:rPr>
          <w:rFonts w:ascii="Times" w:hAnsi="Times" w:cs="Times New Roman"/>
          <w:vertAlign w:val="superscript"/>
        </w:rPr>
        <w:t>4</w:t>
      </w:r>
      <w:r w:rsidR="008F06BE">
        <w:rPr>
          <w:rFonts w:ascii="Times" w:hAnsi="Times" w:cs="Times New Roman"/>
          <w:vertAlign w:val="superscript"/>
        </w:rPr>
        <w:fldChar w:fldCharType="end"/>
      </w:r>
      <w:r w:rsidR="008F073F">
        <w:rPr>
          <w:rFonts w:ascii="Times" w:hAnsi="Times"/>
        </w:rPr>
        <w:t>.</w:t>
      </w:r>
      <w:r w:rsidR="00862C7A">
        <w:rPr>
          <w:rFonts w:ascii="Times" w:hAnsi="Times"/>
        </w:rPr>
        <w:t xml:space="preserve"> </w:t>
      </w:r>
    </w:p>
    <w:p w14:paraId="36D2D4CC" w14:textId="513A69A7" w:rsidR="00544811" w:rsidRDefault="00544811" w:rsidP="00586A3B">
      <w:pPr>
        <w:rPr>
          <w:rFonts w:ascii="Times" w:hAnsi="Times"/>
        </w:rPr>
      </w:pPr>
    </w:p>
    <w:p w14:paraId="0EE55108" w14:textId="1E4EA72E" w:rsidR="00D251B5" w:rsidRDefault="00735A54" w:rsidP="00586A3B">
      <w:pPr>
        <w:rPr>
          <w:rFonts w:ascii="Times" w:hAnsi="Times"/>
        </w:rPr>
      </w:pPr>
      <w:r>
        <w:rPr>
          <w:rFonts w:ascii="Times" w:hAnsi="Times"/>
        </w:rPr>
        <w:t>S</w:t>
      </w:r>
      <w:r w:rsidR="00BB6EF0" w:rsidRPr="00BB6EF0">
        <w:rPr>
          <w:rFonts w:ascii="Times" w:hAnsi="Times"/>
        </w:rPr>
        <w:t>everal mouse models have been studied to assess the involvement of certain genes in the development of EA</w:t>
      </w:r>
      <w:r w:rsidR="00C56E03">
        <w:rPr>
          <w:rFonts w:ascii="Times" w:hAnsi="Times"/>
        </w:rPr>
        <w:t xml:space="preserve">. </w:t>
      </w:r>
      <w:r w:rsidR="00D27F6E">
        <w:rPr>
          <w:rFonts w:ascii="Times" w:hAnsi="Times"/>
        </w:rPr>
        <w:t>It has been reported that p</w:t>
      </w:r>
      <w:r w:rsidR="000A1BB1" w:rsidRPr="000A1BB1">
        <w:rPr>
          <w:rFonts w:ascii="Times" w:hAnsi="Times"/>
        </w:rPr>
        <w:t xml:space="preserve">recise </w:t>
      </w:r>
      <w:r w:rsidR="00C84885">
        <w:rPr>
          <w:rFonts w:ascii="Times" w:hAnsi="Times"/>
        </w:rPr>
        <w:t>regulation</w:t>
      </w:r>
      <w:r w:rsidR="0060579C">
        <w:rPr>
          <w:rFonts w:ascii="Times" w:hAnsi="Times"/>
        </w:rPr>
        <w:t>s</w:t>
      </w:r>
      <w:r w:rsidR="00C84885">
        <w:rPr>
          <w:rFonts w:ascii="Times" w:hAnsi="Times"/>
        </w:rPr>
        <w:t xml:space="preserve"> </w:t>
      </w:r>
      <w:r w:rsidR="004B0750">
        <w:rPr>
          <w:rFonts w:ascii="Times" w:hAnsi="Times"/>
        </w:rPr>
        <w:t xml:space="preserve">of </w:t>
      </w:r>
      <w:r w:rsidR="000A1BB1" w:rsidRPr="000A1BB1">
        <w:rPr>
          <w:rFonts w:ascii="Times" w:hAnsi="Times"/>
        </w:rPr>
        <w:t>Nkx2.1</w:t>
      </w:r>
      <w:r w:rsidR="003F1E92">
        <w:rPr>
          <w:rFonts w:ascii="Times" w:hAnsi="Times"/>
        </w:rPr>
        <w:t xml:space="preserve">, </w:t>
      </w:r>
      <w:r w:rsidR="000A1BB1" w:rsidRPr="000A1BB1">
        <w:rPr>
          <w:rFonts w:ascii="Times" w:hAnsi="Times"/>
        </w:rPr>
        <w:t>SOX2</w:t>
      </w:r>
      <w:r w:rsidR="00553F55">
        <w:rPr>
          <w:rFonts w:ascii="Times" w:hAnsi="Times"/>
        </w:rPr>
        <w:t xml:space="preserve">, </w:t>
      </w:r>
      <w:r w:rsidR="00F94F7F" w:rsidRPr="00F94F7F">
        <w:rPr>
          <w:rFonts w:ascii="Times" w:hAnsi="Times"/>
        </w:rPr>
        <w:t>the bone morphogenetic protein 4 (BMP4)</w:t>
      </w:r>
      <w:r w:rsidR="000A1BB1" w:rsidRPr="000A1BB1">
        <w:rPr>
          <w:rFonts w:ascii="Times" w:hAnsi="Times"/>
        </w:rPr>
        <w:t xml:space="preserve"> </w:t>
      </w:r>
      <w:r w:rsidR="00CB2A2A">
        <w:rPr>
          <w:rFonts w:ascii="Times" w:hAnsi="Times"/>
        </w:rPr>
        <w:t xml:space="preserve">as well as </w:t>
      </w:r>
      <w:r w:rsidR="00C157FA" w:rsidRPr="00C157FA">
        <w:rPr>
          <w:rFonts w:ascii="Times" w:hAnsi="Times"/>
        </w:rPr>
        <w:t>W</w:t>
      </w:r>
      <w:r w:rsidR="00BD2EBF">
        <w:rPr>
          <w:rFonts w:ascii="Times" w:hAnsi="Times"/>
        </w:rPr>
        <w:t>NT</w:t>
      </w:r>
      <w:r w:rsidR="00C157FA" w:rsidRPr="00C157FA">
        <w:rPr>
          <w:rFonts w:ascii="Times" w:hAnsi="Times"/>
        </w:rPr>
        <w:t xml:space="preserve"> signaling </w:t>
      </w:r>
      <w:r w:rsidR="00EF2701">
        <w:rPr>
          <w:rFonts w:ascii="Times" w:hAnsi="Times"/>
        </w:rPr>
        <w:t xml:space="preserve">pathways </w:t>
      </w:r>
      <w:r w:rsidR="0060579C">
        <w:rPr>
          <w:rFonts w:ascii="Times" w:hAnsi="Times"/>
        </w:rPr>
        <w:t>are</w:t>
      </w:r>
      <w:r w:rsidR="00D30FC3">
        <w:rPr>
          <w:rFonts w:ascii="Times" w:hAnsi="Times"/>
        </w:rPr>
        <w:t xml:space="preserve"> required for</w:t>
      </w:r>
      <w:r w:rsidR="00E626A8">
        <w:rPr>
          <w:rFonts w:ascii="Times" w:hAnsi="Times"/>
        </w:rPr>
        <w:t xml:space="preserve"> </w:t>
      </w:r>
      <w:r w:rsidR="000A1BB1" w:rsidRPr="000A1BB1">
        <w:rPr>
          <w:rFonts w:ascii="Times" w:hAnsi="Times"/>
        </w:rPr>
        <w:t>separation of the esophagus and trachea</w:t>
      </w:r>
      <w:r w:rsidR="002A2742">
        <w:rPr>
          <w:rFonts w:ascii="Times" w:hAnsi="Times"/>
        </w:rPr>
        <w:fldChar w:fldCharType="begin"/>
      </w:r>
      <w:r w:rsidR="002A2742">
        <w:rPr>
          <w:rFonts w:ascii="Times" w:hAnsi="Times"/>
        </w:rPr>
        <w:instrText xml:space="preserve"> ADDIN ZOTERO_ITEM CSL_CITATION {"citationID":"sUnljFjC","properties":{"formattedCitation":"\\super 2,5\\uc0\\u8211{}7\\nosupersub{}","plainCitation":"2,5–7","noteIndex":0},"citationItems":[{"id":27,"uris":["http://zotero.org/users/local/gyfy3Xku/items/J4BRR244"],"uri":["http://zotero.org/users/local/gyfy3Xku/items/J4BRR244"],"itemData":{"id":27,"type":"article-journal","abstract":"Oesophageal atresia (EA) is a congenital abnormality of the oesophagus that is caused by incomplete embryonic compartmentalization of the foregut. EA commonly occurs with a tracheo-oesophageal fistula (TEF). Associated birth defects or anomalies, such as VACTERL association, trisomy 18 or 21 and CHARGE syndrome, occur in the majority of patients born with EA. Although several studies have revealed signalling pathways and genes potentially involved in the development of EA, our understanding of the pathophysiology of EA lags behind the improvements in surgical and clinical care of patients born with this anomaly. EA is treated surgically to restore the oesophageal interruption and, if present, ligate and divide the TEF. Survival is now ~90% in those born with EA with severe associated anomalies and even higher in those born with EA alone. Despite these achievements, long-term gastrointestinal and respiratory complications and comorbidities in patients born with EA are common and lead to decreased quality of life. Oesophageal motility disorders are probably ubiquitous in patients after undergoing EA repair and often underlie these complications and comorbidities. The implementation of several new diagnostic and screening tools in clinical care, including high-resolution impedance manometry, pH-multichannel intraluminal impedance testing and disease-specific quality of life questionnaires now provide better insight into these problems and may contribute to better long-term outcomes in the future.","container-title":"Nature Reviews Disease Primers","DOI":"10.1038/s41572-019-0077-0","ISSN":"2056-676X","issue":"1","language":"en","note":"number: 1\npublisher: Nature Publishing Group","page":"1-21","source":"www.nature.com","title":"Oesophageal atresia","volume":"5","author":[{"family":"Lennep","given":"Marinde","non-dropping-particle":"van"},{"family":"Singendonk","given":"Maartje M. J."},{"family":"Dall’Oglio","given":"Luigi"},{"family":"Gottrand","given":"Fréderic"},{"family":"Krishnan","given":"Usha"},{"family":"Terheggen-Lagro","given":"Suzanne W. J."},{"family":"Omari","given":"Taher I."},{"family":"Benninga","given":"Marc A."},{"family":"Wijk","given":"Michiel P.","non-dropping-particle":"van"}],"issued":{"date-parts":[["2019",4,18]]}},"label":"page"},{"id":39,"uris":["http://zotero.org/users/local/gyfy3Xku/items/PADQ2KXK"],"uri":["http://zotero.org/users/local/gyfy3Xku/items/PADQ2KXK"],"itemData":{"id":39,"type":"article-journal","abstract":"Human foregut malformation known as esophageal atresia with tracheoesophageal fistula (EA/TEF) occurs in 1 in 4,000 live births with unknown etiology. We found that mice lacking Noggin (Nog−/−) displayed Type C EA/TEF, the most common form in humans, and notochordal defects strikingly similar to the adriamycin-induced rat EA/TEF model. In accord with esophageal atresia, Nog−/− embryos displayed reduction in the dorsal foregut endoderm, which was associated with reduced adhesion and disrupted basement membrane. However, significant apoptosis in the Nog−/− dorsal foregut was not observed. Instead, non-notochordal, likely endodermal, cells were found in Nog−/− notochord, suggesting that Noggin function is required in the notochordal plate for its proper delamination from the dorsal foregut. Notably, ablating Bmp7 function in Nog−/− embryos rescued EA/TEF and notochord branching defects, establishing a critical role of Noggin-mediated Bmp7 antagonism in EA/TEF pathogenesis. Developmental Dynamics 236:746–754, 2007. © 2007 Wiley-Liss, Inc.","container-title":"Developmental Dynamics","DOI":"https://doi.org/10.1002/dvdy.21075","ISSN":"1097-0177","issue":"3","language":"en","note":"_eprint: https://anatomypubs.onlinelibrary.wiley.com/doi/pdf/10.1002/dvdy.21075","page":"746-754","source":"Wiley Online Library","title":"Aberrant Bmp signaling and notochord delamination in the pathogenesis of esophageal atresia","volume":"236","author":[{"family":"Li","given":"Yina"},{"family":"Litingtung","given":"Ying"},{"family":"Dijke","given":"Peter Ten"},{"family":"Chiang","given":"Chin"}],"issued":{"date-parts":[["2007"]]}},"label":"page"},{"id":42,"uris":["http://zotero.org/users/local/gyfy3Xku/items/DEHWFPND"],"uri":["http://zotero.org/users/local/gyfy3Xku/items/DEHWFPND"],"itemData":{"id":42,"type":"article-journal","abstract":"The development of the anterior foregut of the mammalian embryo involves changes in the behavior of both the epithelial endoderm and the adjacent mesoderm. Morphogenetic processes that occur include the extrusion of midline notochord cells from the epithelial definitive endoderm, the folding of the endoderm into a foregut tube, and the subsequent separation of the foregut tube into trachea and esophagus. Defects in foregut morphogenesis underlie the constellation of human birth defects known as esophageal atresia (EA) and tracheoesophageal fistula (TEF). Here, we review what is known about the cellular events in foregut morphogenesis and the gene mutations associated with EA and TEF in mice and humans. We present new evidence that about 70% of mouse embryos homozygous null for Nog, the gene encoding noggin, a bone morphogenetic protein (Bmp) antagonist, have EA/TEF as well as defects in lung branching. This phenotype appears to correlate with abnormal morphogenesis of the notochord and defects in its separation from the definitive endoderm. The abnormalities in foregut and lung morphogenesis of Nog null mutant can be rescued by reducing the gene dose of Bmp4 by 50%. This suggests that normal foregut morphogenesis requires that the level of Bmp4 activity is carefully controlled by means of antagonists such as noggin. Several mechanisms are suggested for how Bmps normally function, including by regulating the intercellular adhesion and behavior of notochord and foregut endoderm cells. Future research must determine how Noggin/Bmp antagonism fits into the network of other factors known to regulate tracheal and esophagus development, both in mouse or humans.","container-title":"Differentiation","DOI":"10.1111/j.1432-0436.2006.00096.x","ISSN":"0301-4681","issue":"7","journalAbbreviation":"Differentiation","language":"en","page":"422-437","source":"ScienceDirect","title":"Morphogenesis of the trachea and esophagus: current players and new roles for noggin and Bmps","title-short":"Morphogenesis of the trachea and esophagus","volume":"74","author":[{"family":"Que","given":"Jianwen"},{"family":"Choi","given":"Murim"},{"family":"Ziel","given":"Joshua W."},{"family":"Klingensmith","given":"John"},{"family":"Hogan","given":"Brigid L. M."}],"issued":{"date-parts":[["2006",9,1]]}},"label":"page"},{"id":47,"uris":["http://zotero.org/users/local/gyfy3Xku/items/2P55NHBL"],"uri":["http://zotero.org/users/local/gyfy3Xku/items/2P55NHBL"],"itemData":{"id":47,"type":"article-journal","abstract":"Sox2 is expressed in developing foregut endoderm, with highest levels in the future esophagus and anterior stomach. By contrast, Nkx2.1 (Titf1) is expressed ventrally, in the future trachea. In humans, heterozygosity for SOX2 is associated with anopthalmia-esophageal-genital syndrome (OMIM 600992), a condition including esophageal atresia (EA) and tracheoesophageal fistula (TEF), in which the trachea and esophagus fail to separate. Mouse embryos heterozygous for the null allele, Sox2EGFP, appear normal. However, further reductions in Sox2, using Sox2LPand Sox2COND hypomorphic alleles, result in multiple abnormalities. Approximately 60% of Sox2EGFP/COND embryos have EA with distal TEF in which Sox2 is undetectable by immunohistochemistry or western blot. The mutant esophagus morphologically resembles the trachea,with ectopic expression of Nkx2.1, a columnar, ciliated epithelium, and very few p63+ basal cells. By contrast, the abnormal foregut of Nkx2.1-null embryos expresses elevated Sox2 and p63, suggesting reciprocal regulation of Sox2 and Nkx2.1 during early dorsal/ventral foregut patterning. Organ culture experiments further suggest that FGF signaling from the ventral mesenchyme regulates Sox2 expression in the endoderm. In the 40%Sox2EGFP/COND embryos in which Sox2 levels are </w:instrText>
      </w:r>
      <w:r w:rsidR="002A2742">
        <w:rPr>
          <w:rFonts w:ascii="Cambria Math" w:hAnsi="Cambria Math" w:cs="Cambria Math"/>
        </w:rPr>
        <w:instrText>∼</w:instrText>
      </w:r>
      <w:r w:rsidR="002A2742">
        <w:rPr>
          <w:rFonts w:ascii="Times" w:hAnsi="Times"/>
        </w:rPr>
        <w:instrText xml:space="preserve">18% of wild type there is no TEF. However, the esophagus is still abnormal, with luminal mucus-producing cells, fewer p63+ cells, and ectopic expression of genes normally expressed in glandular stomach and intestine. In all hypomorphic embryos the forestomach has an abnormal phenotype, with reduced keratinization, ectopic mucus cells and columnar epithelium. These findings suggest that Sox2 plays a second role in establishing the boundary between the keratinized, squamous esophagus/forestomach and glandular hindstomach.","container-title":"Development","DOI":"10.1242/dev.003855","ISSN":"0950-1991","issue":"13","journalAbbreviation":"Development","page":"2521-2531","source":"Silverchair","title":"Multiple dose-dependent roles for Sox2 in the patterning and differentiation of anterior foregut endoderm","volume":"134","author":[{"family":"Que","given":"Jianwen"},{"family":"Okubo","given":"Tadashi"},{"family":"Goldenring","given":"James R."},{"family":"Nam","given":"Ki-Taek"},{"family":"Kurotani","given":"Reiko"},{"family":"Morrisey","given":"Edward E."},{"family":"Taranova","given":"Olena"},{"family":"Pevny","given":"Larysa H."},{"family":"Hogan","given":"Brigid L. M."}],"issued":{"date-parts":[["2007",7,1]]}},"label":"page"}],"schema":"https://github.com/citation-style-language/schema/raw/master/csl-citation.json"} </w:instrText>
      </w:r>
      <w:r w:rsidR="002A2742">
        <w:rPr>
          <w:rFonts w:ascii="Times" w:hAnsi="Times"/>
        </w:rPr>
        <w:fldChar w:fldCharType="separate"/>
      </w:r>
      <w:r w:rsidR="002A2742" w:rsidRPr="002A2742">
        <w:rPr>
          <w:rFonts w:ascii="Times" w:hAnsi="Times" w:cs="Times New Roman"/>
          <w:vertAlign w:val="superscript"/>
        </w:rPr>
        <w:t>2,5–7</w:t>
      </w:r>
      <w:r w:rsidR="002A2742">
        <w:rPr>
          <w:rFonts w:ascii="Times" w:hAnsi="Times"/>
        </w:rPr>
        <w:fldChar w:fldCharType="end"/>
      </w:r>
      <w:r w:rsidR="00B963EA">
        <w:rPr>
          <w:rFonts w:ascii="Times" w:hAnsi="Times"/>
        </w:rPr>
        <w:t>,</w:t>
      </w:r>
      <w:r w:rsidR="003F2305">
        <w:rPr>
          <w:rFonts w:ascii="Times" w:hAnsi="Times"/>
        </w:rPr>
        <w:t xml:space="preserve"> without which</w:t>
      </w:r>
      <w:r w:rsidR="00030322" w:rsidRPr="00030322">
        <w:t xml:space="preserve"> </w:t>
      </w:r>
      <w:r w:rsidR="003F2305">
        <w:rPr>
          <w:rFonts w:ascii="Times" w:hAnsi="Times"/>
        </w:rPr>
        <w:t>f</w:t>
      </w:r>
      <w:r w:rsidR="00030322" w:rsidRPr="00030322">
        <w:rPr>
          <w:rFonts w:ascii="Times" w:hAnsi="Times"/>
        </w:rPr>
        <w:t xml:space="preserve">ailure of tracheoesophageal separation </w:t>
      </w:r>
      <w:r w:rsidR="003F2305">
        <w:rPr>
          <w:rFonts w:ascii="Times" w:hAnsi="Times"/>
        </w:rPr>
        <w:t>occurs.</w:t>
      </w:r>
      <w:r w:rsidR="00947D09">
        <w:rPr>
          <w:rFonts w:ascii="Times" w:hAnsi="Times"/>
        </w:rPr>
        <w:t xml:space="preserve"> </w:t>
      </w:r>
      <w:r w:rsidR="00FC196B">
        <w:rPr>
          <w:rFonts w:ascii="Times" w:hAnsi="Times"/>
        </w:rPr>
        <w:t xml:space="preserve">Moreover, </w:t>
      </w:r>
      <w:r w:rsidR="00AA3FB4">
        <w:rPr>
          <w:rFonts w:ascii="Times" w:hAnsi="Times"/>
        </w:rPr>
        <w:t xml:space="preserve">EFTUD2 </w:t>
      </w:r>
      <w:r w:rsidR="00FF2751" w:rsidRPr="00FF2751">
        <w:rPr>
          <w:rFonts w:ascii="Times" w:hAnsi="Times"/>
        </w:rPr>
        <w:t xml:space="preserve">haploinsufficiency </w:t>
      </w:r>
      <w:r w:rsidR="009C1679">
        <w:rPr>
          <w:rFonts w:ascii="Times" w:hAnsi="Times"/>
        </w:rPr>
        <w:t xml:space="preserve">has been reported to </w:t>
      </w:r>
      <w:r w:rsidR="00FF2751" w:rsidRPr="00FF2751">
        <w:rPr>
          <w:rFonts w:ascii="Times" w:hAnsi="Times"/>
        </w:rPr>
        <w:t xml:space="preserve">lead to syndromic </w:t>
      </w:r>
      <w:r w:rsidR="00DF192B">
        <w:rPr>
          <w:rFonts w:ascii="Times" w:hAnsi="Times"/>
        </w:rPr>
        <w:t>EA</w:t>
      </w:r>
      <w:r w:rsidR="00DA5992">
        <w:rPr>
          <w:rFonts w:ascii="Times" w:hAnsi="Times"/>
        </w:rPr>
        <w:t xml:space="preserve">, </w:t>
      </w:r>
      <w:r w:rsidR="00776A43" w:rsidRPr="00DA5992">
        <w:rPr>
          <w:rFonts w:ascii="Times" w:hAnsi="Times"/>
        </w:rPr>
        <w:t>emphasiz</w:t>
      </w:r>
      <w:r w:rsidR="00776A43">
        <w:rPr>
          <w:rFonts w:ascii="Times" w:hAnsi="Times"/>
        </w:rPr>
        <w:t>ing</w:t>
      </w:r>
      <w:r w:rsidR="00DA5992" w:rsidRPr="00DA5992">
        <w:rPr>
          <w:rFonts w:ascii="Times" w:hAnsi="Times"/>
        </w:rPr>
        <w:t xml:space="preserve"> the necessity of mRNA maturation through the spliceosome complex for global growth and within specific regions of the embryo during development</w:t>
      </w:r>
      <w:r w:rsidR="003747B4">
        <w:rPr>
          <w:rFonts w:ascii="Times" w:hAnsi="Times"/>
        </w:rPr>
        <w:fldChar w:fldCharType="begin"/>
      </w:r>
      <w:r w:rsidR="003747B4">
        <w:rPr>
          <w:rFonts w:ascii="Times" w:hAnsi="Times"/>
        </w:rPr>
        <w:instrText xml:space="preserve"> ADDIN ZOTERO_ITEM CSL_CITATION {"citationID":"CBFnuelR","properties":{"formattedCitation":"\\super 8\\nosupersub{}","plainCitation":"8","noteIndex":0},"citationItems":[{"id":50,"uris":["http://zotero.org/users/local/gyfy3Xku/items/P5GI34T2"],"uri":["http://zotero.org/users/local/gyfy3Xku/items/P5GI34T2"],"itemData":{"id":50,"type":"article-journal","abstract":"Background: Oesophageal atresia (OA) and mandibulofacial dysostosis (MFD) are two congenital malformations for which the molecular bases of syndromic forms are being identified at a rapid rate. In particular, the EFTUD2 gene encoding a protein of the spliceosome complex has been found mutated in patients with MFD and microcephaly (MIM610536). Until now, no syndrome featuring both MFD and OA has been clearly delineated.\nResults: We report on 10 cases presenting with MFD, eight of whom had OA, either due to de novo 17q21.31 deletions encompassing EFTUD2 and neighbouring genes or de novo heterozygous EFTUD2 loss-of-function mutations. No EFTUD2 deletions or mutations were found in a series of patients with isolated OA or isolated oculoauriculovertebral spectrum (OAVS).\nConclusions: These data exclude a contiguous gene syndrome for the association of MFD and OA, broaden the spectrum of clinical features ascribed to EFTUD2 haploinsufficiency, define a novel syndromic OA entity, and emphasise the necessity of mRNA maturation through the spliceosome complex for global growth and within specific regions of the embryo during development. Importantly, the majority of patients reported here with EFTUD2 lesions were previously diagnosed with Feingold or CHARGE syndromes or presented with OAVS plus OA, highlighting the variability of expression and the wide range of differential diagnoses.","container-title":"Journal of Medical Genetics","DOI":"10.1136/jmedgenet-2012-101173","ISSN":"0022-2593, 1468-6244","issue":"12","language":"en","note":"publisher: BMJ Publishing Group Ltd\nsection: Developmental defects\nPMID: 23188108","page":"737-746","source":"jmg.bmj.com","title":"EFTUD2 haploinsufficiency leads to syndromic oesophageal atresia","volume":"49","author":[{"family":"Gordon","given":"Christopher T."},{"family":"Petit","given":"Florence"},{"family":"Oufadem","given":"Myriam"},{"family":"Decaestecker","given":"Charles"},{"family":"Jourdain","given":"Anne-Sophie"},{"family":"Andrieux","given":"Joris"},{"family":"Malan","given":"Valérie"},{"family":"Alessandri","given":"Jean-Luc"},{"family":"Baujat","given":"Geneviève"},{"family":"Baumann","given":"Clarisse"},{"family":"Boute-Benejean","given":"Odile"},{"family":"Caumes","given":"Roseline"},{"family":"Delobel","given":"Bruno"},{"family":"Dieterich","given":"Klaus"},{"family":"Gaillard","given":"Dominique"},{"family":"Gonzales","given":"Marie"},{"family":"Lacombe","given":"Didier"},{"family":"Escande","given":"Fabienne"},{"family":"Manouvrier-Hanu","given":"Sylvie"},{"family":"Marlin","given":"Sandrine"},{"family":"Mathieu-Dramard","given":"Michèle"},{"family":"Mehta","given":"Sarju G."},{"family":"Simonic","given":"Ingrid"},{"family":"Munnich","given":"Arnold"},{"family":"Vekemans","given":"Michel"},{"family":"Porchet","given":"Nicole"},{"family":"Pontual","given":"Loïc","dropping-particle":"de"},{"family":"Sarnacki","given":"Sabine"},{"family":"Attie-Bitach","given":"Tania"},{"family":"Lyonnet","given":"Stanislas"},{"family":"Holder-Espinasse","given":"Muriel"},{"family":"Amiel","given":"Jeanne"}],"issued":{"date-parts":[["2012",12,1]]}}}],"schema":"https://github.com/citation-style-language/schema/raw/master/csl-citation.json"} </w:instrText>
      </w:r>
      <w:r w:rsidR="003747B4">
        <w:rPr>
          <w:rFonts w:ascii="Times" w:hAnsi="Times"/>
        </w:rPr>
        <w:fldChar w:fldCharType="separate"/>
      </w:r>
      <w:r w:rsidR="003747B4" w:rsidRPr="003747B4">
        <w:rPr>
          <w:rFonts w:ascii="Times" w:hAnsi="Times" w:cs="Times New Roman"/>
          <w:vertAlign w:val="superscript"/>
        </w:rPr>
        <w:t>8</w:t>
      </w:r>
      <w:r w:rsidR="003747B4">
        <w:rPr>
          <w:rFonts w:ascii="Times" w:hAnsi="Times"/>
        </w:rPr>
        <w:fldChar w:fldCharType="end"/>
      </w:r>
      <w:r w:rsidR="00F202B2">
        <w:rPr>
          <w:rFonts w:ascii="Times" w:hAnsi="Times"/>
        </w:rPr>
        <w:t>.</w:t>
      </w:r>
      <w:r w:rsidR="00DF1614">
        <w:rPr>
          <w:rFonts w:ascii="Times" w:hAnsi="Times"/>
        </w:rPr>
        <w:t xml:space="preserve"> </w:t>
      </w:r>
    </w:p>
    <w:p w14:paraId="6ED7B4BE" w14:textId="77777777" w:rsidR="00D251B5" w:rsidRDefault="00D251B5" w:rsidP="00586A3B">
      <w:pPr>
        <w:rPr>
          <w:rFonts w:ascii="Times" w:hAnsi="Times"/>
        </w:rPr>
      </w:pPr>
    </w:p>
    <w:p w14:paraId="2372C3CE" w14:textId="34EBEF9C" w:rsidR="00007056" w:rsidRDefault="0022597D" w:rsidP="00586A3B">
      <w:pPr>
        <w:rPr>
          <w:rFonts w:ascii="Times" w:hAnsi="Times"/>
        </w:rPr>
      </w:pPr>
      <w:r>
        <w:rPr>
          <w:rFonts w:ascii="Times" w:hAnsi="Times" w:hint="eastAsia"/>
        </w:rPr>
        <w:t>Despite</w:t>
      </w:r>
      <w:r>
        <w:rPr>
          <w:rFonts w:ascii="Times" w:hAnsi="Times"/>
        </w:rPr>
        <w:t xml:space="preserve"> </w:t>
      </w:r>
      <w:r w:rsidR="00F3416F">
        <w:rPr>
          <w:rFonts w:ascii="Times" w:hAnsi="Times"/>
        </w:rPr>
        <w:t xml:space="preserve">the </w:t>
      </w:r>
      <w:r w:rsidR="0093067E">
        <w:rPr>
          <w:rFonts w:ascii="Times" w:hAnsi="Times"/>
        </w:rPr>
        <w:t>existing studies</w:t>
      </w:r>
      <w:r w:rsidR="00F3416F">
        <w:rPr>
          <w:rFonts w:ascii="Times" w:hAnsi="Times"/>
        </w:rPr>
        <w:t xml:space="preserve"> </w:t>
      </w:r>
      <w:r w:rsidR="0051547C">
        <w:rPr>
          <w:rFonts w:ascii="Times" w:hAnsi="Times"/>
        </w:rPr>
        <w:t xml:space="preserve">of </w:t>
      </w:r>
      <w:r w:rsidR="004C7828">
        <w:rPr>
          <w:rFonts w:ascii="Times" w:hAnsi="Times"/>
        </w:rPr>
        <w:t>genetics</w:t>
      </w:r>
      <w:r w:rsidR="00C66252">
        <w:rPr>
          <w:rFonts w:ascii="Times" w:hAnsi="Times"/>
        </w:rPr>
        <w:t xml:space="preserve"> in</w:t>
      </w:r>
      <w:r w:rsidR="004C7828">
        <w:rPr>
          <w:rFonts w:ascii="Times" w:hAnsi="Times"/>
        </w:rPr>
        <w:t xml:space="preserve"> </w:t>
      </w:r>
      <w:r w:rsidR="0051547C">
        <w:rPr>
          <w:rFonts w:ascii="Times" w:hAnsi="Times"/>
        </w:rPr>
        <w:t xml:space="preserve">several syndromes </w:t>
      </w:r>
      <w:r w:rsidR="0012719A">
        <w:rPr>
          <w:rFonts w:ascii="Times" w:hAnsi="Times"/>
        </w:rPr>
        <w:t xml:space="preserve">that include EA/TEF </w:t>
      </w:r>
      <w:r w:rsidR="00E84C73">
        <w:rPr>
          <w:rFonts w:ascii="Times" w:hAnsi="Times"/>
        </w:rPr>
        <w:t>and</w:t>
      </w:r>
      <w:r w:rsidR="00B15824">
        <w:rPr>
          <w:rFonts w:ascii="Times" w:hAnsi="Times"/>
        </w:rPr>
        <w:t xml:space="preserve"> </w:t>
      </w:r>
      <w:r w:rsidR="008C7A7A">
        <w:rPr>
          <w:rFonts w:ascii="Times" w:hAnsi="Times"/>
        </w:rPr>
        <w:t xml:space="preserve">mouse models, </w:t>
      </w:r>
      <w:r w:rsidR="00D61C5F">
        <w:rPr>
          <w:rFonts w:ascii="Times" w:hAnsi="Times"/>
        </w:rPr>
        <w:t>t</w:t>
      </w:r>
      <w:r w:rsidR="00A71282">
        <w:rPr>
          <w:rFonts w:ascii="Times" w:hAnsi="Times"/>
        </w:rPr>
        <w:t xml:space="preserve">he </w:t>
      </w:r>
      <w:r w:rsidR="006071BF">
        <w:rPr>
          <w:rFonts w:ascii="Times" w:hAnsi="Times"/>
        </w:rPr>
        <w:t xml:space="preserve">research </w:t>
      </w:r>
      <w:r w:rsidR="002662C8">
        <w:rPr>
          <w:rFonts w:ascii="Times" w:hAnsi="Times"/>
        </w:rPr>
        <w:t xml:space="preserve">of </w:t>
      </w:r>
      <w:r w:rsidR="008313C5" w:rsidRPr="008313C5">
        <w:rPr>
          <w:rFonts w:ascii="Times" w:hAnsi="Times"/>
        </w:rPr>
        <w:t xml:space="preserve">multifactorial etiology </w:t>
      </w:r>
      <w:r w:rsidR="00A71282">
        <w:rPr>
          <w:rFonts w:ascii="Times" w:hAnsi="Times"/>
        </w:rPr>
        <w:t xml:space="preserve">of </w:t>
      </w:r>
      <w:r w:rsidR="00F63EFB">
        <w:rPr>
          <w:rFonts w:ascii="Times" w:hAnsi="Times"/>
        </w:rPr>
        <w:t xml:space="preserve">EA/TEF </w:t>
      </w:r>
      <w:r w:rsidR="00C6014B">
        <w:rPr>
          <w:rFonts w:ascii="Times" w:hAnsi="Times"/>
        </w:rPr>
        <w:t>is still limited.</w:t>
      </w:r>
      <w:r w:rsidR="00D251B5">
        <w:rPr>
          <w:rFonts w:ascii="Times" w:hAnsi="Times"/>
        </w:rPr>
        <w:t xml:space="preserve"> </w:t>
      </w:r>
      <w:r w:rsidR="00782FFB">
        <w:rPr>
          <w:rFonts w:ascii="Times" w:hAnsi="Times"/>
        </w:rPr>
        <w:t xml:space="preserve">To identify novel </w:t>
      </w:r>
      <w:r w:rsidR="00E03B48" w:rsidRPr="00264216">
        <w:rPr>
          <w:rFonts w:ascii="Times" w:hAnsi="Times"/>
        </w:rPr>
        <w:t xml:space="preserve">genetic etiologies </w:t>
      </w:r>
      <w:r w:rsidR="00F47534">
        <w:rPr>
          <w:rFonts w:ascii="Times" w:hAnsi="Times"/>
        </w:rPr>
        <w:t xml:space="preserve">of </w:t>
      </w:r>
      <w:r w:rsidR="006E31F8" w:rsidRPr="006E31F8">
        <w:rPr>
          <w:rFonts w:ascii="Times" w:hAnsi="Times"/>
        </w:rPr>
        <w:t>EA/TEF</w:t>
      </w:r>
      <w:r w:rsidR="0078048B">
        <w:rPr>
          <w:rFonts w:ascii="Times" w:hAnsi="Times"/>
        </w:rPr>
        <w:t xml:space="preserve">, </w:t>
      </w:r>
      <w:r w:rsidR="000E2307">
        <w:rPr>
          <w:rFonts w:ascii="Times" w:hAnsi="Times"/>
        </w:rPr>
        <w:t xml:space="preserve">we </w:t>
      </w:r>
      <w:r w:rsidR="00F7673B">
        <w:rPr>
          <w:rFonts w:ascii="Times" w:hAnsi="Times"/>
        </w:rPr>
        <w:t>performed</w:t>
      </w:r>
      <w:r w:rsidR="002A38D3">
        <w:rPr>
          <w:rFonts w:ascii="Times" w:hAnsi="Times"/>
        </w:rPr>
        <w:t xml:space="preserve"> who</w:t>
      </w:r>
      <w:r w:rsidR="00A65638">
        <w:rPr>
          <w:rFonts w:ascii="Times" w:hAnsi="Times"/>
        </w:rPr>
        <w:t>le</w:t>
      </w:r>
      <w:r w:rsidR="002A38D3">
        <w:rPr>
          <w:rFonts w:ascii="Times" w:hAnsi="Times"/>
        </w:rPr>
        <w:t xml:space="preserve"> genome sequencing (WGS) of</w:t>
      </w:r>
      <w:r w:rsidR="008A7391" w:rsidRPr="008A7391">
        <w:rPr>
          <w:rFonts w:ascii="Times" w:hAnsi="Times"/>
        </w:rPr>
        <w:t xml:space="preserve"> </w:t>
      </w:r>
      <w:r w:rsidR="00D01FF7">
        <w:rPr>
          <w:rFonts w:ascii="Times" w:hAnsi="Times"/>
        </w:rPr>
        <w:t>185</w:t>
      </w:r>
      <w:r w:rsidR="008A7391" w:rsidRPr="008A7391">
        <w:rPr>
          <w:rFonts w:ascii="Times" w:hAnsi="Times"/>
        </w:rPr>
        <w:t xml:space="preserve"> individuals with EA/TEF and their biological parents, none of whom had a family history of EA/TEF</w:t>
      </w:r>
      <w:r w:rsidR="00785770">
        <w:rPr>
          <w:rFonts w:ascii="Times" w:hAnsi="Times"/>
        </w:rPr>
        <w:t>.</w:t>
      </w:r>
      <w:r w:rsidR="0015772E">
        <w:rPr>
          <w:rFonts w:ascii="Times" w:hAnsi="Times"/>
        </w:rPr>
        <w:t xml:space="preserve"> </w:t>
      </w:r>
      <w:r w:rsidR="00B04E8C">
        <w:rPr>
          <w:rFonts w:ascii="Times" w:hAnsi="Times"/>
        </w:rPr>
        <w:t xml:space="preserve">We </w:t>
      </w:r>
      <w:r w:rsidR="00887187">
        <w:rPr>
          <w:rFonts w:ascii="Times" w:hAnsi="Times"/>
        </w:rPr>
        <w:t>confirmed</w:t>
      </w:r>
      <w:r w:rsidR="007E52B8">
        <w:rPr>
          <w:rFonts w:ascii="Times" w:hAnsi="Times"/>
        </w:rPr>
        <w:t xml:space="preserve"> an </w:t>
      </w:r>
      <w:r w:rsidR="00EE29D4">
        <w:rPr>
          <w:rFonts w:ascii="Times" w:hAnsi="Times"/>
        </w:rPr>
        <w:t xml:space="preserve">overall </w:t>
      </w:r>
      <w:r w:rsidR="007E52B8">
        <w:rPr>
          <w:rFonts w:ascii="Times" w:hAnsi="Times"/>
        </w:rPr>
        <w:t xml:space="preserve">enrichment </w:t>
      </w:r>
      <w:r w:rsidR="001069B3">
        <w:rPr>
          <w:rFonts w:ascii="Times" w:hAnsi="Times"/>
        </w:rPr>
        <w:t xml:space="preserve">of damaging de novo variants in </w:t>
      </w:r>
      <w:r w:rsidR="00A82C82">
        <w:rPr>
          <w:rFonts w:ascii="Times" w:hAnsi="Times"/>
        </w:rPr>
        <w:t>all</w:t>
      </w:r>
      <w:r w:rsidR="00754654">
        <w:rPr>
          <w:rFonts w:ascii="Times" w:hAnsi="Times"/>
        </w:rPr>
        <w:t xml:space="preserve"> cases, and identified several </w:t>
      </w:r>
      <w:r w:rsidR="00AE25A1">
        <w:rPr>
          <w:rFonts w:ascii="Times" w:hAnsi="Times"/>
        </w:rPr>
        <w:t>autophagy related biological pathways</w:t>
      </w:r>
      <w:r w:rsidR="003B7B68">
        <w:rPr>
          <w:rFonts w:ascii="Times" w:hAnsi="Times"/>
        </w:rPr>
        <w:t xml:space="preserve"> </w:t>
      </w:r>
      <w:r w:rsidR="00AC48B1">
        <w:rPr>
          <w:rFonts w:ascii="Times" w:hAnsi="Times"/>
        </w:rPr>
        <w:t>a</w:t>
      </w:r>
      <w:r w:rsidR="008C6998">
        <w:rPr>
          <w:rFonts w:ascii="Times" w:hAnsi="Times"/>
        </w:rPr>
        <w:t xml:space="preserve">s </w:t>
      </w:r>
      <w:r w:rsidR="009E1D08">
        <w:rPr>
          <w:rFonts w:ascii="Times" w:hAnsi="Times"/>
        </w:rPr>
        <w:t xml:space="preserve">well as </w:t>
      </w:r>
      <w:r w:rsidR="00897C9A">
        <w:rPr>
          <w:rFonts w:ascii="Times" w:hAnsi="Times"/>
        </w:rPr>
        <w:t xml:space="preserve">several </w:t>
      </w:r>
      <w:r w:rsidR="00591CF9">
        <w:rPr>
          <w:rFonts w:ascii="Times" w:hAnsi="Times"/>
        </w:rPr>
        <w:t xml:space="preserve">new </w:t>
      </w:r>
      <w:r w:rsidR="00897C9A">
        <w:rPr>
          <w:rFonts w:ascii="Times" w:hAnsi="Times"/>
        </w:rPr>
        <w:t>candidate EA/TEF genes.</w:t>
      </w:r>
    </w:p>
    <w:p w14:paraId="049F83B6" w14:textId="77777777" w:rsidR="00806F17" w:rsidRDefault="00806F17" w:rsidP="00586A3B">
      <w:pPr>
        <w:rPr>
          <w:rFonts w:ascii="Times" w:hAnsi="Times"/>
        </w:rPr>
      </w:pPr>
    </w:p>
    <w:p w14:paraId="27EBE51C" w14:textId="5E1E0839" w:rsidR="00CB48A3" w:rsidRDefault="00CB48A3" w:rsidP="00586A3B">
      <w:pPr>
        <w:rPr>
          <w:rFonts w:ascii="Times" w:hAnsi="Times"/>
          <w:b/>
          <w:bCs/>
        </w:rPr>
      </w:pPr>
      <w:r w:rsidRPr="00B135DA">
        <w:rPr>
          <w:rFonts w:ascii="Times" w:hAnsi="Times"/>
          <w:b/>
          <w:bCs/>
        </w:rPr>
        <w:t>Methods</w:t>
      </w:r>
    </w:p>
    <w:p w14:paraId="412E5A42" w14:textId="172458DA" w:rsidR="00C12A74" w:rsidRDefault="006609B1" w:rsidP="00586A3B">
      <w:pPr>
        <w:rPr>
          <w:rFonts w:ascii="Times" w:hAnsi="Times"/>
          <w:b/>
          <w:bCs/>
        </w:rPr>
      </w:pPr>
      <w:r>
        <w:rPr>
          <w:rFonts w:ascii="Times" w:hAnsi="Times" w:hint="eastAsia"/>
          <w:b/>
          <w:bCs/>
        </w:rPr>
        <w:lastRenderedPageBreak/>
        <w:t>Pat</w:t>
      </w:r>
      <w:r>
        <w:rPr>
          <w:rFonts w:ascii="Times" w:hAnsi="Times"/>
          <w:b/>
          <w:bCs/>
        </w:rPr>
        <w:t>ient</w:t>
      </w:r>
      <w:r w:rsidR="008A6835">
        <w:rPr>
          <w:rFonts w:ascii="Times" w:hAnsi="Times" w:hint="eastAsia"/>
          <w:b/>
          <w:bCs/>
        </w:rPr>
        <w:t>s</w:t>
      </w:r>
      <w:r>
        <w:rPr>
          <w:rFonts w:ascii="Times" w:hAnsi="Times"/>
          <w:b/>
          <w:bCs/>
        </w:rPr>
        <w:t xml:space="preserve"> Recruitment</w:t>
      </w:r>
    </w:p>
    <w:p w14:paraId="79168650" w14:textId="502D1BFC" w:rsidR="006609B1" w:rsidRDefault="00887CDA" w:rsidP="00586A3B">
      <w:pPr>
        <w:rPr>
          <w:rFonts w:ascii="Times" w:hAnsi="Times"/>
          <w:b/>
          <w:bCs/>
        </w:rPr>
      </w:pPr>
      <w:r w:rsidRPr="003C3C6F">
        <w:rPr>
          <w:rFonts w:ascii="Times" w:hAnsi="Times"/>
        </w:rPr>
        <w:t xml:space="preserve">We recruited and performed whole genome sequencing on 185 probands </w:t>
      </w:r>
      <w:r w:rsidR="001D778C">
        <w:rPr>
          <w:rFonts w:ascii="Times" w:hAnsi="Times"/>
        </w:rPr>
        <w:t>diagnosed</w:t>
      </w:r>
      <w:r w:rsidR="00445DA5">
        <w:rPr>
          <w:rFonts w:ascii="Times" w:hAnsi="Times"/>
        </w:rPr>
        <w:t xml:space="preserve"> with</w:t>
      </w:r>
      <w:r w:rsidRPr="003C3C6F">
        <w:rPr>
          <w:rFonts w:ascii="Times" w:hAnsi="Times"/>
        </w:rPr>
        <w:t xml:space="preserve"> EA/TEF and their parents.</w:t>
      </w:r>
      <w:r w:rsidR="00715C91">
        <w:rPr>
          <w:rFonts w:ascii="Times" w:hAnsi="Times"/>
        </w:rPr>
        <w:t xml:space="preserve"> </w:t>
      </w:r>
      <w:r w:rsidR="00917EA4">
        <w:rPr>
          <w:rFonts w:ascii="Times" w:hAnsi="Times" w:hint="eastAsia"/>
        </w:rPr>
        <w:t>Patient</w:t>
      </w:r>
      <w:r w:rsidR="009A33C2">
        <w:rPr>
          <w:rFonts w:ascii="Times" w:hAnsi="Times"/>
        </w:rPr>
        <w:t xml:space="preserve">s </w:t>
      </w:r>
      <w:r w:rsidR="00C92696">
        <w:rPr>
          <w:rFonts w:ascii="Times" w:hAnsi="Times"/>
        </w:rPr>
        <w:t xml:space="preserve">with only </w:t>
      </w:r>
      <w:r w:rsidR="0032134D">
        <w:rPr>
          <w:rFonts w:ascii="Times" w:hAnsi="Times"/>
        </w:rPr>
        <w:t xml:space="preserve">EA/TEF were </w:t>
      </w:r>
      <w:r w:rsidR="00742A8C">
        <w:rPr>
          <w:rFonts w:ascii="Times" w:hAnsi="Times" w:hint="eastAsia"/>
        </w:rPr>
        <w:t>class</w:t>
      </w:r>
      <w:r w:rsidR="00742A8C">
        <w:rPr>
          <w:rFonts w:ascii="Times" w:hAnsi="Times"/>
        </w:rPr>
        <w:t xml:space="preserve">ified as </w:t>
      </w:r>
      <w:r w:rsidR="0058078B">
        <w:rPr>
          <w:rFonts w:ascii="Times" w:hAnsi="Times"/>
        </w:rPr>
        <w:t>isolated cases</w:t>
      </w:r>
      <w:r w:rsidR="00193279">
        <w:rPr>
          <w:rFonts w:ascii="Times" w:hAnsi="Times"/>
        </w:rPr>
        <w:t xml:space="preserve"> </w:t>
      </w:r>
      <w:r w:rsidR="0013269B">
        <w:rPr>
          <w:rFonts w:ascii="Times" w:hAnsi="Times"/>
        </w:rPr>
        <w:t>(</w:t>
      </w:r>
      <w:r w:rsidR="00C2719E">
        <w:rPr>
          <w:rFonts w:ascii="Times" w:hAnsi="Times"/>
        </w:rPr>
        <w:t xml:space="preserve">59 in total) </w:t>
      </w:r>
      <w:r w:rsidR="00616DB4">
        <w:rPr>
          <w:rFonts w:ascii="Times" w:hAnsi="Times"/>
        </w:rPr>
        <w:t xml:space="preserve">and </w:t>
      </w:r>
      <w:r w:rsidR="00D92213">
        <w:rPr>
          <w:rFonts w:ascii="Times" w:hAnsi="Times"/>
        </w:rPr>
        <w:t xml:space="preserve">patients with other </w:t>
      </w:r>
      <w:r w:rsidR="007036D4">
        <w:rPr>
          <w:rFonts w:ascii="Times" w:hAnsi="Times"/>
        </w:rPr>
        <w:t xml:space="preserve">type of </w:t>
      </w:r>
      <w:r w:rsidR="00566D18">
        <w:rPr>
          <w:rFonts w:ascii="Times" w:hAnsi="Times"/>
        </w:rPr>
        <w:t xml:space="preserve">congenital abnormalities were classified </w:t>
      </w:r>
      <w:r w:rsidR="00D00073">
        <w:rPr>
          <w:rFonts w:ascii="Times" w:hAnsi="Times"/>
        </w:rPr>
        <w:t>as complex cases</w:t>
      </w:r>
      <w:r w:rsidR="00600A73">
        <w:rPr>
          <w:rFonts w:ascii="Times" w:hAnsi="Times"/>
        </w:rPr>
        <w:t xml:space="preserve"> (126 in total</w:t>
      </w:r>
      <w:r w:rsidR="0075245F">
        <w:rPr>
          <w:rFonts w:ascii="Times" w:hAnsi="Times"/>
        </w:rPr>
        <w:t>, Table S1</w:t>
      </w:r>
      <w:r w:rsidR="00600A73">
        <w:rPr>
          <w:rFonts w:ascii="Times" w:hAnsi="Times"/>
        </w:rPr>
        <w:t>)</w:t>
      </w:r>
      <w:r w:rsidR="00D00073">
        <w:rPr>
          <w:rFonts w:ascii="Times" w:hAnsi="Times"/>
        </w:rPr>
        <w:t xml:space="preserve">. </w:t>
      </w:r>
    </w:p>
    <w:p w14:paraId="5ABD90C2" w14:textId="77777777" w:rsidR="007D321B" w:rsidRPr="00B135DA" w:rsidRDefault="007D321B" w:rsidP="00586A3B">
      <w:pPr>
        <w:rPr>
          <w:rFonts w:ascii="Times" w:hAnsi="Times"/>
          <w:b/>
          <w:bCs/>
        </w:rPr>
      </w:pPr>
    </w:p>
    <w:p w14:paraId="0E9A926C" w14:textId="3E2B5784" w:rsidR="00DF070B" w:rsidRDefault="003705E7" w:rsidP="00586A3B">
      <w:pPr>
        <w:rPr>
          <w:rFonts w:ascii="Times" w:hAnsi="Times"/>
          <w:b/>
          <w:bCs/>
        </w:rPr>
      </w:pPr>
      <w:r>
        <w:rPr>
          <w:rFonts w:ascii="Times" w:hAnsi="Times"/>
          <w:b/>
          <w:bCs/>
        </w:rPr>
        <w:t>WGS analysis</w:t>
      </w:r>
    </w:p>
    <w:p w14:paraId="7EB93190" w14:textId="76E9A824" w:rsidR="005D29C2" w:rsidRPr="00BF0204" w:rsidRDefault="00FD4AD5" w:rsidP="00586A3B">
      <w:pPr>
        <w:rPr>
          <w:rFonts w:ascii="Times" w:hAnsi="Times"/>
        </w:rPr>
      </w:pPr>
      <w:r w:rsidRPr="003C3C6F">
        <w:rPr>
          <w:rFonts w:ascii="Times" w:hAnsi="Times"/>
        </w:rPr>
        <w:t xml:space="preserve">We identified </w:t>
      </w:r>
      <w:r w:rsidR="00EF2339">
        <w:rPr>
          <w:rFonts w:ascii="Times" w:hAnsi="Times"/>
        </w:rPr>
        <w:t xml:space="preserve">the </w:t>
      </w:r>
      <w:r w:rsidRPr="003C3C6F">
        <w:rPr>
          <w:rFonts w:ascii="Times" w:hAnsi="Times"/>
        </w:rPr>
        <w:t>de novo coding variants using previously published procedures with heuristic filters</w:t>
      </w:r>
      <w:r w:rsidR="006B1E06">
        <w:rPr>
          <w:rFonts w:ascii="Times" w:hAnsi="Times"/>
        </w:rPr>
        <w:fldChar w:fldCharType="begin"/>
      </w:r>
      <w:r w:rsidR="006B1E06">
        <w:rPr>
          <w:rFonts w:ascii="Times" w:hAnsi="Times"/>
        </w:rPr>
        <w:instrText xml:space="preserve"> ADDIN ZOTERO_ITEM CSL_CITATION {"citationID":"4lxadgRd","properties":{"formattedCitation":"\\super 9\\uc0\\u8211{}11\\nosupersub{}","plainCitation":"9–11","noteIndex":0},"citationItems":[{"id":57,"uris":["http://zotero.org/users/local/gyfy3Xku/items/RANPSAII"],"uri":["http://zotero.org/users/local/gyfy3Xku/items/RANPSAII"],"itemData":{"id":57,"type":"article-journal","abstract":"Congenital diaphragmatic hernia (CDH) is a severe birth defect that is often accompanied by other congenital anomalies. Previous exome sequencing studies for CDH have supported a role of de novo damaging variants but did not identify any recurrently mutated genes. To investigate further the genetics of CDH, we analyzed de novo coding variants in 362 proband-parent trios including 271 new trios reported in this study. We identified four unrelated individuals with damaging de novo variants in MYRF (P = 5.3x10-8), including one likely gene-disrupting (LGD) and three deleterious missense (D-mis) variants. Eight additional individuals with de novo LGD or missense variants were identified from our other genetic studies or from the literature. Common phenotypes of MYRF de novo variant carriers include CDH, congenital heart disease and genitourinary abnormalities, suggesting that it represents a novel syndrome. MYRF is a membrane associated transcriptional factor highly expressed in developing diaphragm and is depleted of LGD variants in the general population. All de novo missense variants aggregated in two functional protein domains. Analyzing the transcriptome of patient-derived diaphragm fibroblast cells suggest that disease associated variants abolish the transcription factor activity. Furthermore, we showed that the remaining genes with damaging variants in CDH significantly overlap with genes implicated in other developmental disorders. Gene expression patterns and patient phenotypes support pleiotropic effects of damaging variants in these genes on CDH and other developmental disorders. Finally, functional enrichment analysis implicates the disruption of regulation of gene expression, kinase activities, intra-cellular signaling, and cytoskeleton organization as pathogenic mechanisms in CDH.","container-title":"PLOS Genetics","DOI":"10.1371/journal.pgen.1007822","ISSN":"1553-7404","issue":"12","journalAbbreviation":"PLOS Genetics","language":"en","note":"publisher: Public Library of Science","page":"e1007822","source":"PLoS Journals","title":"De novo variants in congenital diaphragmatic hernia identify MYRF as a new syndrome and reveal genetic overlaps with other developmental disorders","volume":"14","author":[{"family":"Qi","given":"Hongjian"},{"family":"Yu","given":"Lan"},{"family":"Zhou","given":"Xueya"},{"family":"Wynn","given":"Julia"},{"family":"Zhao","given":"Haoquan"},{"family":"Guo","given":"Yicheng"},{"family":"Zhu","given":"Na"},{"family":"Kitaygorodsky","given":"Alexander"},{"family":"Hernan","given":"Rebecca"},{"family":"Aspelund","given":"Gudrun"},{"family":"Lim","given":"Foong-Yen"},{"family":"Crombleholme","given":"Timothy"},{"family":"Cusick","given":"Robert"},{"family":"Azarow","given":"Kenneth"},{"family":"Danko","given":"Melissa E."},{"family":"Chung","given":"Dai"},{"family":"Warner","given":"Brad W."},{"family":"Mychaliska","given":"George B."},{"family":"Potoka","given":"Douglas"},{"family":"Wagner","given":"Amy J."},{"family":"ElFiky","given":"Mahmoud"},{"family":"Wilson","given":"Jay M."},{"family":"Nickerson","given":"Debbie"},{"family":"Bamshad","given":"Michael"},{"family":"High","given":"Frances A."},{"family":"Longoni","given":"Mauro"},{"family":"Donahoe","given":"Patricia K."},{"family":"Chung","given":"Wendy K."},{"family":"Shen","given":"Yufeng"}],"issued":{"date-parts":[["2018",12,10]]}},"label":"page"},{"id":60,"uris":["http://zotero.org/users/local/gyfy3Xku/items/IRHFCYG3"],"uri":["http://zotero.org/users/local/gyfy3Xku/items/IRHFCYG3"],"itemData":{"id":60,"type":"article-journal","abstract":"A genetic etiology is identified for one-third of patients with congenital heart disease (CHD), with 8% of cases attributable to coding de novo variants (DNVs). To assess the contribution of noncoding DNVs to CHD, we compared genome sequences from 749 CHD probands and their parents with those from 1,611 unaffected trios. Neural network prediction of noncoding DNV transcriptional impact identified a burden of DNVs in individuals with CHD (n</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2,238 DNVs) compared to controls (n</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4,177; P</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8.7</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10−4). Independent analyses of enhancers showed an excess of DNVs in associated genes (27 genes versus 3.7 expected, P</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1</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10−5). We observed significant overlap between these transcription-based approaches (odds ratio (OR)</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2.5, 95% confidence interval (CI) 1.1–5.0, P</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5.4</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10−3). CHD DNVs altered transcription levels in 5 of 31 enhancers assayed. Finally, we observed a DNV burden in RNA-binding-protein regulatory sites (OR</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1.13, 95% CI 1.1–1.2, P</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8.8</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10−5). Our findings demonstrate an enrichment of potentially disruptive regulatory noncoding DNVs in a fraction of CHD at least as high as that observed for damaging coding DNVs.","container-title":"Nature Genetics","DOI":"10.1038/s41588-020-0652-z","ISSN":"1546-1718","issue":"8","language":"en","note":"number: 8\npublisher: Nature Publishing Group","page":"769-777","source":"www.nature.com","title":"Genomic analyses implicate noncoding de novo variants in congenital heart disease","volume":"52","author":[{"family":"Richter","given":"Felix"},{"family":"Morton","given":"Sarah U."},{"family":"Kim","given":"Seong Won"},{"family":"Kitaygorodsky","given":"Alexander"},{"family":"Wasson","given":"Lauren K."},{"family":"Chen","given":"Kathleen M."},{"family":"Zhou","given":"Jian"},{"family":"Qi","given":"Hongjian"},{"family":"Patel","given":"Nihir"},{"family":"DePalma","given":"Steven R."},{"family":"Parfenov","given":"Michael"},{"family":"Homsy","given":"Jason"},{"family":"Gorham","given":"Joshua M."},{"family":"Manheimer","given":"Kathryn B."},{"family":"Velinder","given":"Matthew"},{"family":"Farrell","given":"Andrew"},{"family":"Marth","given":"Gabor"},{"family":"Schadt","given":"Eric E."},{"family":"Kaltman","given":"Jonathan R."},{"family":"Newburger","given":"Jane W."},{"family":"Giardini","given":"Alessandro"},{"family":"Goldmuntz","given":"Elizabeth"},{"family":"Brueckner","given":"Martina"},{"family":"Kim","given":"Richard"},{"family":"Porter","given":"George A."},{"family":"Bernstein","given":"Daniel"},{"family":"Chung","given":"Wendy K."},{"family":"Srivastava","given":"Deepak"},{"family":"Tristani-Firouzi","given":"Martin"},{"family":"Troyanskaya","given":"Olga G."},{"family":"Dickel","given":"Diane E."},{"family":"Shen","given":"Yufeng"},{"family":"Seidman","given":"Jonathan G."},{"family":"Seidman","given":"Christine E."},{"family":"Gelb","given":"Bruce D."}],"issued":{"date-parts":[["2020",8]]}},"label":"page"},{"id":63,"uris":["http://zotero.org/users/local/gyfy3Xku/items/N8H7M5WQ"],"uri":["http://zotero.org/users/local/gyfy3Xku/items/N8H7M5WQ"],"itemData":{"id":63,"type":"article-journal","abstract":"The various malformations of the aerodigestive tract collectively known as esophageal atresia/tracheoesophageal fistula (EA/TEF) constitute a rare group of birth defects of largely unknown etiology. Previous studies have identified a small number of rare genetic variants causing syndromes associated with EA/TEF. We performed a pilot exome sequencing study of 45 unrelated simplex trios (probands and parents) with EA/TEF. Thirteen had isolated and 32 had nonisolated EA/TEF; none had a family history of EA/TEF. We identified de novo variants in protein-coding regions, including 19 missense variants predicted to be deleterious (D-mis) and 3 likely gene-disrupting (LGD) variants. Consistent with previous studies of structural birth defects, there is a trend of increased burden of de novo D-mis in cases (1.57-fold increase over the background mutation rate), and the burden is greater in constrained genes (2.55-fold, p</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0.003). There is a frameshift de novo variant in EFTUD2, a known EA/TEF risk gene involved in mRNA splicing. Strikingly, 15 out of 19 de novo D-mis variants are located in genes that are putative target genes of EFTUD2 or SOX2 (another known EA/TEF gene), much greater than expected by chance (3.34-fold, p value</w:instrText>
      </w:r>
      <w:r w:rsidR="006B1E06">
        <w:rPr>
          <w:rFonts w:ascii="Times New Roman" w:hAnsi="Times New Roman" w:cs="Times New Roman"/>
        </w:rPr>
        <w:instrText> </w:instrText>
      </w:r>
      <w:r w:rsidR="006B1E06">
        <w:rPr>
          <w:rFonts w:ascii="Times" w:hAnsi="Times"/>
        </w:rPr>
        <w:instrText>=</w:instrText>
      </w:r>
      <w:r w:rsidR="006B1E06">
        <w:rPr>
          <w:rFonts w:ascii="Times New Roman" w:hAnsi="Times New Roman" w:cs="Times New Roman"/>
        </w:rPr>
        <w:instrText> </w:instrText>
      </w:r>
      <w:r w:rsidR="006B1E06">
        <w:rPr>
          <w:rFonts w:ascii="Times" w:hAnsi="Times"/>
        </w:rPr>
        <w:instrText xml:space="preserve">7.20e−5). We estimated that 33% of patients can be attributed to de novo deleterious variants in known and novel genes. We identified APC2, AMER3, PCDH1, GTF3C1, POLR2B, RAB3GAP2, and ITSN1 as plausible candidate genes in the etiology of EA/TEF. We conclude that further genomic analysis to identify de novo variants will likely identify previously undescribed genetic causes of EA/TEF.","container-title":"European Journal of Human Genetics","DOI":"10.1038/s41431-020-0680-2","ISSN":"1476-5438","issue":"1","language":"en","note":"number: 1\npublisher: Nature Publishing Group","page":"122-130","source":"www.nature.com","title":"Novel candidate genes in esophageal atresia/tracheoesophageal fistula identified by exome sequencing","volume":"29","author":[{"family":"Wang","given":"Jiayao"},{"family":"Ahimaz","given":"Priyanka R."},{"family":"Hashemifar","given":"Somaye"},{"family":"Khlevner","given":"Julie"},{"family":"Picoraro","given":"Joseph A."},{"family":"Middlesworth","given":"William"},{"family":"Elfiky","given":"Mahmoud M."},{"family":"Que","given":"Jianwen"},{"family":"Shen","given":"Yufeng"},{"family":"Chung","given":"Wendy K."}],"issued":{"date-parts":[["2021",1]]}},"label":"page"}],"schema":"https://github.com/citation-style-language/schema/raw/master/csl-citation.json"} </w:instrText>
      </w:r>
      <w:r w:rsidR="006B1E06">
        <w:rPr>
          <w:rFonts w:ascii="Times" w:hAnsi="Times"/>
        </w:rPr>
        <w:fldChar w:fldCharType="separate"/>
      </w:r>
      <w:r w:rsidR="006B1E06" w:rsidRPr="006B1E06">
        <w:rPr>
          <w:rFonts w:ascii="Times" w:hAnsi="Times" w:cs="Times New Roman"/>
          <w:vertAlign w:val="superscript"/>
        </w:rPr>
        <w:t>9–11</w:t>
      </w:r>
      <w:r w:rsidR="006B1E06">
        <w:rPr>
          <w:rFonts w:ascii="Times" w:hAnsi="Times"/>
        </w:rPr>
        <w:fldChar w:fldCharType="end"/>
      </w:r>
      <w:r w:rsidRPr="003C3C6F">
        <w:rPr>
          <w:rFonts w:ascii="Times" w:hAnsi="Times"/>
        </w:rPr>
        <w:t xml:space="preserve"> {Qi 2018; Richter 2020; Wang 2021} augmented with in silico confirmation by DeepVariant</w:t>
      </w:r>
      <w:r w:rsidR="00414EAB">
        <w:rPr>
          <w:rFonts w:ascii="Times" w:hAnsi="Times"/>
        </w:rPr>
        <w:fldChar w:fldCharType="begin"/>
      </w:r>
      <w:r w:rsidR="00414EAB">
        <w:rPr>
          <w:rFonts w:ascii="Times" w:hAnsi="Times"/>
        </w:rPr>
        <w:instrText xml:space="preserve"> ADDIN ZOTERO_ITEM CSL_CITATION {"citationID":"pBdGFQiZ","properties":{"formattedCitation":"\\super 12\\nosupersub{}","plainCitation":"12","noteIndex":0},"citationItems":[{"id":66,"uris":["http://zotero.org/users/local/gyfy3Xku/items/FG2VQJ58"],"uri":["http://zotero.org/users/local/gyfy3Xku/items/FG2VQJ58"],"itemData":{"id":66,"type":"article-journal","abstract":"DeepVariant uses convolutional neural networks to improve the accuracy of variant calling. Despite rapid advances in sequencing technologies, accurately calling genetic variants present in an individual genome from billions of short, errorful sequence reads remains challenging. Here we show that a deep convolutional neural network can call genetic variation in aligned next-generation sequencing read data by learning statistical relationships between images of read pileups around putative variant and true genotype calls. The approach, called DeepVariant, outperforms existing state-of-the-art tools. The learned model generalizes across genome builds and mammalian species, allowing nonhuman sequencing projects to benefit from the wealth of human ground-truth data. We further show that DeepVariant can learn to call variants in a variety of sequencing technologies and experimental designs, including deep whole genomes from 10X Genomics and Ion Ampliseq exomes, highlighting the benefits of using more automated and generalizable techniques for variant calling.","container-title":"Nature Biotechnology","DOI":"10.1038/nbt.4235","ISSN":"1546-1696","issue":"10","language":"en","note":"number: 10\npublisher: Nature Publishing Group","page":"983-987","source":"www.nature.com","title":"A universal SNP and small-indel variant caller using deep neural networks","volume":"36","author":[{"family":"Poplin","given":"Ryan"},{"family":"Chang","given":"Pi-Chuan"},{"family":"Alexander","given":"David"},{"family":"Schwartz","given":"Scott"},{"family":"Colthurst","given":"Thomas"},{"family":"Ku","given":"Alexander"},{"family":"Newburger","given":"Dan"},{"family":"Dijamco","given":"Jojo"},{"family":"Nguyen","given":"Nam"},{"family":"Afshar","given":"Pegah T."},{"family":"Gross","given":"Sam S."},{"family":"Dorfman","given":"Lizzie"},{"family":"McLean","given":"Cory Y."},{"family":"DePristo","given":"Mark A."}],"issued":{"date-parts":[["2018",11]]}}}],"schema":"https://github.com/citation-style-language/schema/raw/master/csl-citation.json"} </w:instrText>
      </w:r>
      <w:r w:rsidR="00414EAB">
        <w:rPr>
          <w:rFonts w:ascii="Times" w:hAnsi="Times"/>
        </w:rPr>
        <w:fldChar w:fldCharType="separate"/>
      </w:r>
      <w:r w:rsidR="00414EAB" w:rsidRPr="00414EAB">
        <w:rPr>
          <w:rFonts w:ascii="Times" w:hAnsi="Times" w:cs="Times New Roman"/>
          <w:vertAlign w:val="superscript"/>
        </w:rPr>
        <w:t>12</w:t>
      </w:r>
      <w:r w:rsidR="00414EAB">
        <w:rPr>
          <w:rFonts w:ascii="Times" w:hAnsi="Times"/>
        </w:rPr>
        <w:fldChar w:fldCharType="end"/>
      </w:r>
      <w:r w:rsidRPr="003C3C6F">
        <w:rPr>
          <w:rFonts w:ascii="Times" w:hAnsi="Times"/>
        </w:rPr>
        <w:t xml:space="preserve"> {</w:t>
      </w:r>
      <w:proofErr w:type="spellStart"/>
      <w:r w:rsidRPr="003C3C6F">
        <w:rPr>
          <w:rFonts w:ascii="Times" w:hAnsi="Times"/>
        </w:rPr>
        <w:t>DeepVariant</w:t>
      </w:r>
      <w:proofErr w:type="spellEnd"/>
      <w:r w:rsidRPr="003C3C6F">
        <w:rPr>
          <w:rFonts w:ascii="Times" w:hAnsi="Times"/>
        </w:rPr>
        <w:t>} (</w:t>
      </w:r>
      <w:r w:rsidR="00C70442">
        <w:rPr>
          <w:rFonts w:ascii="Times" w:hAnsi="Times"/>
        </w:rPr>
        <w:t>Table</w:t>
      </w:r>
      <w:r w:rsidRPr="003C3C6F">
        <w:rPr>
          <w:rFonts w:ascii="Times" w:hAnsi="Times"/>
        </w:rPr>
        <w:t xml:space="preserve"> </w:t>
      </w:r>
      <w:r w:rsidR="00C70442">
        <w:rPr>
          <w:rFonts w:ascii="Times" w:hAnsi="Times"/>
        </w:rPr>
        <w:t>S2</w:t>
      </w:r>
      <w:r w:rsidRPr="003C3C6F">
        <w:rPr>
          <w:rFonts w:ascii="Times" w:hAnsi="Times"/>
        </w:rPr>
        <w:t>)</w:t>
      </w:r>
      <w:r w:rsidR="00F87C3B">
        <w:rPr>
          <w:rFonts w:ascii="Times" w:hAnsi="Times"/>
        </w:rPr>
        <w:t xml:space="preserve">. </w:t>
      </w:r>
      <w:r w:rsidR="002762A1" w:rsidRPr="003C3C6F">
        <w:rPr>
          <w:rFonts w:ascii="Times" w:hAnsi="Times"/>
        </w:rPr>
        <w:t>We used ANNOVAR and VEP to annotate variants with population allele frequency</w:t>
      </w:r>
      <w:r w:rsidR="00FD12CA">
        <w:rPr>
          <w:rFonts w:ascii="Times" w:hAnsi="Times"/>
        </w:rPr>
        <w:fldChar w:fldCharType="begin"/>
      </w:r>
      <w:r w:rsidR="00FD12CA">
        <w:rPr>
          <w:rFonts w:ascii="Times" w:hAnsi="Times"/>
        </w:rPr>
        <w:instrText xml:space="preserve"> ADDIN ZOTERO_ITEM CSL_CITATION {"citationID":"HA6u5Iww","properties":{"formattedCitation":"\\super 13,14\\nosupersub{}","plainCitation":"13,14","noteIndex":0},"citationItems":[{"id":69,"uris":["http://zotero.org/users/local/gyfy3Xku/items/VTFUE9X3"],"uri":["http://zotero.org/users/local/gyfy3Xku/items/VTFUE9X3"],"itemData":{"id":69,"type":"article-journal","abstract":"Genetic variants that inactivate protein-coding genes are a powerful source of information about the phenotypic consequences of gene disruption: genes that are crucial for the function of an organism will be depleted of such variants in natural populations, whereas non-essential genes will tolerate their accumulation. However, predicted loss-of-function variants are enriched for annotation errors, and tend to be found at extremely low frequencies, so their analysis requires careful variant annotation and very large sample sizes1. Here we describe the aggregation of 125,748 exomes and 15,708 genomes from human sequencing studies into the Genome Aggregation Database (gnomAD). We identify 443,769 high-confidence predicted loss-of-function variants in this cohort after filtering for artefacts caused by sequencing and annotation errors. Using an improved model of human mutation rates, we classify human protein-coding genes along a spectrum that represents tolerance to inactivation, validate this classification using data from model organisms and engineered human cells, and show that it can be used to improve the power of gene discovery for both common and rare diseases.","container-title":"Nature","DOI":"10.1038/s41586-020-2308-7","ISSN":"1476-4687","issue":"7809","language":"en","note":"number: 7809\npublisher: Nature Publishing Group","page":"434-443","source":"www.nature.com","title":"The mutational constraint spectrum quantified from variation in 141,456 humans","volume":"581","author":[{"family":"Karczewski","given":"Konrad J."},{"family":"Francioli","given":"Laurent C."},{"family":"Tiao","given":"Grace"},{"family":"Cummings","given":"Beryl B."},{"family":"Alföldi","given":"Jessica"},{"family":"Wang","given":"Qingbo"},{"family":"Collins","given":"Ryan L."},{"family":"Laricchia","given":"Kristen M."},{"family":"Ganna","given":"Andrea"},{"family":"Birnbaum","given":"Daniel P."},{"family":"Gauthier","given":"Laura D."},{"family":"Brand","given":"Harrison"},{"family":"Solomonson","given":"Matthew"},{"family":"Watts","given":"Nicholas A."},{"family":"Rhodes","given":"Daniel"},{"family":"Singer-Berk","given":"Moriel"},{"family":"England","given":"Eleina M."},{"family":"Seaby","given":"Eleanor G."},{"family":"Kosmicki","given":"Jack A."},{"family":"Walters","given":"Raymond K."},{"family":"Tashman","given":"Katherine"},{"family":"Farjoun","given":"Yossi"},{"family":"Banks","given":"Eric"},{"family":"Poterba","given":"Timothy"},{"family":"Wang","given":"Arcturus"},{"family":"Seed","given":"Cotton"},{"family":"Whiffin","given":"Nicola"},{"family":"Chong","given":"Jessica X."},{"family":"Samocha","given":"Kaitlin E."},{"family":"Pierce-Hoffman","given":"Emma"},{"family":"Zappala","given":"Zachary"},{"family":"O’Donnell-Luria","given":"Anne H."},{"family":"Minikel","given":"Eric Vallabh"},{"family":"Weisburd","given":"Ben"},{"family":"Lek","given":"Monkol"},{"family":"Ware","given":"James S."},{"family":"Vittal","given":"Christopher"},{"family":"Armean","given":"Irina M."},{"family":"Bergelson","given":"Louis"},{"family":"Cibulskis","given":"Kristian"},{"family":"Connolly","given":"Kristen M."},{"family":"Covarrubias","given":"Miguel"},{"family":"Donnelly","given":"Stacey"},{"family":"Ferriera","given":"Steven"},{"family":"Gabriel","given":"Stacey"},{"family":"Gentry","given":"Jeff"},{"family":"Gupta","given":"Namrata"},{"family":"Jeandet","given":"Thibault"},{"family":"Kaplan","given":"Diane"},{"family":"Llanwarne","given":"Christopher"},{"family":"Munshi","given":"Ruchi"},{"family":"Novod","given":"Sam"},{"family":"Petrillo","given":"Nikelle"},{"family":"Roazen","given":"David"},{"family":"Ruano-Rubio","given":"Valentin"},{"family":"Saltzman","given":"Andrea"},{"family":"Schleicher","given":"Molly"},{"family":"Soto","given":"Jose"},{"family":"Tibbetts","given":"Kathleen"},{"family":"Tolonen","given":"Charlotte"},{"family":"Wade","given":"Gordon"},{"family":"Talkowski","given":"Michael E."},{"family":"Neale","given":"Benjamin M."},{"family":"Daly","given":"Mark J."},{"family":"MacArthur","given":"Daniel G."}],"issued":{"date-parts":[["2020",5]]}},"label":"page"},{"id":72,"uris":["http://zotero.org/users/local/gyfy3Xku/items/Q262SXDR"],"uri":["http://zotero.org/users/local/gyfy3Xku/items/Q262SXDR"],"itemData":{"id":72,"type":"article-journal","abstract":"Large-scale reference data sets of human genetic variation are critical for the medical and functional interpretation of DNA sequence changes. Here we describe the aggregation and analysis of high-quality exome (protein-coding region) DNA sequence data for 60,706 individuals of diverse ancestries generated as part of the Exome Aggregation Consortium (ExAC). This catalogue of human genetic diversity contains an average of one variant every eight bases of the exome, and provides direct evidence for the presence of widespread mutational recurrence. We have used this catalogue to calculate objective metrics of pathogenicity for sequence variants, and to identify genes subject to strong selection against various classes of mutation; identifying 3,230 genes with near-complete depletion of predicted protein-truncating variants, with 72% of these genes having no currently established human disease phenotype. Finally, we demonstrate that these data can be used for the efficient filtering of candidate disease-causing variants, and for the discovery of human ‘knockout’ variants in protein-coding genes.","container-title":"Nature","DOI":"10.1038/nature19057","ISSN":"1476-4687","issue":"7616","language":"en","note":"number: 7616\npublisher: Nature Publishing Group","page":"285-291","source":"www.nature.com","title":"Analysis of protein-coding genetic variation in 60,706 humans","volume":"536","author":[{"family":"Lek","given":"Monkol"},{"family":"Karczewski","given":"Konrad J."},{"family":"Minikel","given":"Eric V."},{"family":"Samocha","given":"Kaitlin E."},{"family":"Banks","given":"Eric"},{"family":"Fennell","given":"Timothy"},{"family":"O’Donnell-Luria","given":"Anne H."},{"family":"Ware","given":"James S."},{"family":"Hill","given":"Andrew J."},{"family":"Cummings","given":"Beryl B."},{"family":"Tukiainen","given":"Taru"},{"family":"Birnbaum","given":"Daniel P."},{"family":"Kosmicki","given":"Jack A."},{"family":"Duncan","given":"Laramie E."},{"family":"Estrada","given":"Karol"},{"family":"Zhao","given":"Fengmei"},{"family":"Zou","given":"James"},{"family":"Pierce-Hoffman","given":"Emma"},{"family":"Berghout","given":"Joanne"},{"family":"Cooper","given":"David N."},{"family":"Deflaux","given":"Nicole"},{"family":"DePristo","given":"Mark"},{"family":"Do","given":"Ron"},{"family":"Flannick","given":"Jason"},{"family":"Fromer","given":"Menachem"},{"family":"Gauthier","given":"Laura"},{"family":"Goldstein","given":"Jackie"},{"family":"Gupta","given":"Namrata"},{"family":"Howrigan","given":"Daniel"},{"family":"Kiezun","given":"Adam"},{"family":"Kurki","given":"Mitja I."},{"family":"Moonshine","given":"Ami Levy"},{"family":"Natarajan","given":"Pradeep"},{"family":"Orozco","given":"Lorena"},{"family":"Peloso","given":"Gina M."},{"family":"Poplin","given":"Ryan"},{"family":"Rivas","given":"Manuel A."},{"family":"Ruano-Rubio","given":"Valentin"},{"family":"Rose","given":"Samuel A."},{"family":"Ruderfer","given":"Douglas M."},{"family":"Shakir","given":"Khalid"},{"family":"Stenson","given":"Peter D."},{"family":"Stevens","given":"Christine"},{"family":"Thomas","given":"Brett P."},{"family":"Tiao","given":"Grace"},{"family":"Tusie-Luna","given":"Maria T."},{"family":"Weisburd","given":"Ben"},{"family":"Won","given":"Hong-Hee"},{"family":"Yu","given":"Dongmei"},{"family":"Altshuler","given":"David M."},{"family":"Ardissino","given":"Diego"},{"family":"Boehnke","given":"Michael"},{"family":"Danesh","given":"John"},{"family":"Donnelly","given":"Stacey"},{"family":"Elosua","given":"Roberto"},{"family":"Florez","given":"Jose C."},{"family":"Gabriel","given":"Stacey B."},{"family":"Getz","given":"Gad"},{"family":"Glatt","given":"Stephen J."},{"family":"Hultman","given":"Christina M."},{"family":"Kathiresan","given":"Sekar"},{"family":"Laakso","given":"Markku"},{"family":"McCarroll","given":"Steven"},{"family":"McCarthy","given":"Mark I."},{"family":"McGovern","given":"Dermot"},{"family":"McPherson","given":"Ruth"},{"family":"Neale","given":"Benjamin M."},{"family":"Palotie","given":"Aarno"},{"family":"Purcell","given":"Shaun M."},{"family":"Saleheen","given":"Danish"},{"family":"Scharf","given":"Jeremiah M."},{"family":"Sklar","given":"Pamela"},{"family":"Sullivan","given":"Patrick F."},{"family":"Tuomilehto","given":"Jaakko"},{"family":"Tsuang","given":"Ming T."},{"family":"Watkins","given":"Hugh C."},{"family":"Wilson","given":"James G."},{"family":"Daly","given":"Mark J."},{"family":"MacArthur","given":"Daniel G."}],"issued":{"date-parts":[["2016",8]]}},"label":"page"}],"schema":"https://github.com/citation-style-language/schema/raw/master/csl-citation.json"} </w:instrText>
      </w:r>
      <w:r w:rsidR="00FD12CA">
        <w:rPr>
          <w:rFonts w:ascii="Times" w:hAnsi="Times"/>
        </w:rPr>
        <w:fldChar w:fldCharType="separate"/>
      </w:r>
      <w:r w:rsidR="00FD12CA" w:rsidRPr="00FD12CA">
        <w:rPr>
          <w:rFonts w:ascii="Times" w:hAnsi="Times" w:cs="Times New Roman"/>
          <w:vertAlign w:val="superscript"/>
        </w:rPr>
        <w:t>13,14</w:t>
      </w:r>
      <w:r w:rsidR="00FD12CA">
        <w:rPr>
          <w:rFonts w:ascii="Times" w:hAnsi="Times"/>
        </w:rPr>
        <w:fldChar w:fldCharType="end"/>
      </w:r>
      <w:r w:rsidR="002762A1" w:rsidRPr="003C3C6F">
        <w:rPr>
          <w:rFonts w:ascii="Times" w:hAnsi="Times"/>
        </w:rPr>
        <w:t xml:space="preserve"> (</w:t>
      </w:r>
      <w:proofErr w:type="spellStart"/>
      <w:r w:rsidR="002762A1" w:rsidRPr="003C3C6F">
        <w:rPr>
          <w:rFonts w:ascii="Times" w:hAnsi="Times"/>
        </w:rPr>
        <w:t>gnomAD</w:t>
      </w:r>
      <w:proofErr w:type="spellEnd"/>
      <w:r w:rsidR="002762A1" w:rsidRPr="003C3C6F">
        <w:rPr>
          <w:rFonts w:ascii="Times" w:hAnsi="Times"/>
        </w:rPr>
        <w:t xml:space="preserve"> and ExAC), protein-coding consequences, and predicted damaging scores of missense variants.</w:t>
      </w:r>
      <w:r w:rsidR="0085611B">
        <w:rPr>
          <w:rFonts w:ascii="Times" w:hAnsi="Times"/>
        </w:rPr>
        <w:t xml:space="preserve"> Variants were </w:t>
      </w:r>
      <w:r w:rsidR="00BB309A">
        <w:rPr>
          <w:rFonts w:ascii="Times" w:hAnsi="Times"/>
        </w:rPr>
        <w:t xml:space="preserve">classified as </w:t>
      </w:r>
      <w:r w:rsidR="0066420F">
        <w:rPr>
          <w:rFonts w:ascii="Times" w:hAnsi="Times"/>
        </w:rPr>
        <w:t>LGD (Likely Gene Disruption</w:t>
      </w:r>
      <w:r w:rsidR="00741AEF">
        <w:rPr>
          <w:rFonts w:ascii="Times" w:hAnsi="Times"/>
        </w:rPr>
        <w:t xml:space="preserve">, </w:t>
      </w:r>
      <w:r w:rsidR="00B32857">
        <w:rPr>
          <w:rFonts w:ascii="Times" w:hAnsi="Times"/>
        </w:rPr>
        <w:t xml:space="preserve">including </w:t>
      </w:r>
      <w:r w:rsidR="00D562A8">
        <w:rPr>
          <w:rFonts w:ascii="Times" w:hAnsi="Times"/>
        </w:rPr>
        <w:t xml:space="preserve">frameshift, </w:t>
      </w:r>
      <w:r w:rsidR="00E161CF">
        <w:rPr>
          <w:rFonts w:ascii="Times" w:hAnsi="Times"/>
        </w:rPr>
        <w:t>stop gained</w:t>
      </w:r>
      <w:r w:rsidR="00254592">
        <w:rPr>
          <w:rFonts w:ascii="Times" w:hAnsi="Times"/>
        </w:rPr>
        <w:t>/lost</w:t>
      </w:r>
      <w:r w:rsidR="00E161CF">
        <w:rPr>
          <w:rFonts w:ascii="Times" w:hAnsi="Times"/>
        </w:rPr>
        <w:t xml:space="preserve">, start lost, </w:t>
      </w:r>
      <w:r w:rsidR="00E1089F">
        <w:rPr>
          <w:rFonts w:ascii="Times" w:hAnsi="Times"/>
        </w:rPr>
        <w:t>splice accept</w:t>
      </w:r>
      <w:r w:rsidR="006B7D6C">
        <w:rPr>
          <w:rFonts w:ascii="Times" w:hAnsi="Times"/>
        </w:rPr>
        <w:t>o</w:t>
      </w:r>
      <w:r w:rsidR="00E1089F">
        <w:rPr>
          <w:rFonts w:ascii="Times" w:hAnsi="Times"/>
        </w:rPr>
        <w:t>r/donor</w:t>
      </w:r>
      <w:r w:rsidR="00DA3965">
        <w:rPr>
          <w:rFonts w:ascii="Times" w:hAnsi="Times"/>
        </w:rPr>
        <w:t xml:space="preserve"> and protein altering variants</w:t>
      </w:r>
      <w:r w:rsidR="001A1929">
        <w:rPr>
          <w:rFonts w:ascii="Times" w:hAnsi="Times"/>
        </w:rPr>
        <w:t xml:space="preserve">), </w:t>
      </w:r>
      <w:r w:rsidR="000E04EC">
        <w:rPr>
          <w:rFonts w:ascii="Times" w:hAnsi="Times"/>
        </w:rPr>
        <w:t xml:space="preserve">missense </w:t>
      </w:r>
      <w:r w:rsidR="008547EF">
        <w:rPr>
          <w:rFonts w:ascii="Times" w:hAnsi="Times"/>
        </w:rPr>
        <w:t>or</w:t>
      </w:r>
      <w:r w:rsidR="000E04EC">
        <w:rPr>
          <w:rFonts w:ascii="Times" w:hAnsi="Times"/>
        </w:rPr>
        <w:t xml:space="preserve"> </w:t>
      </w:r>
      <w:r w:rsidR="009C0C96">
        <w:rPr>
          <w:rFonts w:ascii="Times" w:hAnsi="Times"/>
        </w:rPr>
        <w:t>synonymous</w:t>
      </w:r>
      <w:r w:rsidR="000E04EC">
        <w:rPr>
          <w:rFonts w:ascii="Times" w:hAnsi="Times"/>
        </w:rPr>
        <w:t xml:space="preserve">. </w:t>
      </w:r>
      <w:r w:rsidR="004B5806">
        <w:rPr>
          <w:rFonts w:ascii="Times" w:hAnsi="Times"/>
        </w:rPr>
        <w:t>In frame</w:t>
      </w:r>
      <w:r w:rsidR="00A66237">
        <w:rPr>
          <w:rFonts w:ascii="Times" w:hAnsi="Times"/>
        </w:rPr>
        <w:t xml:space="preserve"> deletions</w:t>
      </w:r>
      <w:r w:rsidR="00DF3B28">
        <w:rPr>
          <w:rFonts w:ascii="Times" w:hAnsi="Times"/>
        </w:rPr>
        <w:t>/insertions</w:t>
      </w:r>
      <w:r w:rsidR="00831311">
        <w:rPr>
          <w:rFonts w:ascii="Times" w:hAnsi="Times"/>
        </w:rPr>
        <w:t xml:space="preserve"> </w:t>
      </w:r>
      <w:r w:rsidR="006100B0">
        <w:rPr>
          <w:rFonts w:ascii="Times" w:hAnsi="Times"/>
        </w:rPr>
        <w:t xml:space="preserve">and splice region variants </w:t>
      </w:r>
      <w:r w:rsidR="00925378">
        <w:rPr>
          <w:rFonts w:ascii="Times" w:hAnsi="Times"/>
        </w:rPr>
        <w:t xml:space="preserve">were </w:t>
      </w:r>
      <w:r w:rsidR="00647532">
        <w:rPr>
          <w:rFonts w:ascii="Times" w:hAnsi="Times"/>
        </w:rPr>
        <w:t xml:space="preserve">excluded </w:t>
      </w:r>
      <w:r w:rsidR="00925378">
        <w:rPr>
          <w:rFonts w:ascii="Times" w:hAnsi="Times"/>
        </w:rPr>
        <w:t xml:space="preserve">in </w:t>
      </w:r>
      <w:r w:rsidR="00AA51D3">
        <w:rPr>
          <w:rFonts w:ascii="Times" w:hAnsi="Times"/>
        </w:rPr>
        <w:t xml:space="preserve">following </w:t>
      </w:r>
      <w:r w:rsidR="00925378">
        <w:rPr>
          <w:rFonts w:ascii="Times" w:hAnsi="Times"/>
        </w:rPr>
        <w:t>analysis.</w:t>
      </w:r>
      <w:r w:rsidR="00BA5178">
        <w:rPr>
          <w:rFonts w:ascii="Times" w:hAnsi="Times"/>
        </w:rPr>
        <w:t xml:space="preserve"> Variants in </w:t>
      </w:r>
      <w:r w:rsidR="007E4A0F">
        <w:rPr>
          <w:rFonts w:ascii="Times" w:hAnsi="Times"/>
        </w:rPr>
        <w:t xml:space="preserve">olfactory </w:t>
      </w:r>
      <w:r w:rsidR="009A5DB5">
        <w:rPr>
          <w:rFonts w:ascii="Times" w:hAnsi="Times"/>
        </w:rPr>
        <w:t>receptor</w:t>
      </w:r>
      <w:r w:rsidR="004840DD">
        <w:rPr>
          <w:rFonts w:ascii="Times" w:hAnsi="Times"/>
        </w:rPr>
        <w:t xml:space="preserve"> </w:t>
      </w:r>
      <w:r w:rsidR="004840DD">
        <w:rPr>
          <w:rFonts w:ascii="Times" w:hAnsi="Times" w:hint="eastAsia"/>
        </w:rPr>
        <w:t>genes</w:t>
      </w:r>
      <w:r w:rsidR="007B758F">
        <w:rPr>
          <w:rFonts w:ascii="Times" w:hAnsi="Times"/>
        </w:rPr>
        <w:t xml:space="preserve">, </w:t>
      </w:r>
      <w:r w:rsidR="00BD3910">
        <w:rPr>
          <w:rFonts w:ascii="Times" w:hAnsi="Times" w:hint="eastAsia"/>
        </w:rPr>
        <w:t>HLA</w:t>
      </w:r>
      <w:r w:rsidR="00F47879">
        <w:rPr>
          <w:rFonts w:ascii="Times" w:hAnsi="Times"/>
        </w:rPr>
        <w:t xml:space="preserve"> </w:t>
      </w:r>
      <w:r w:rsidR="008E0394">
        <w:rPr>
          <w:rFonts w:ascii="Times" w:hAnsi="Times"/>
        </w:rPr>
        <w:t xml:space="preserve">genes </w:t>
      </w:r>
      <w:r w:rsidR="00F47879">
        <w:rPr>
          <w:rFonts w:ascii="Times" w:hAnsi="Times"/>
        </w:rPr>
        <w:t xml:space="preserve">or </w:t>
      </w:r>
      <w:r w:rsidR="00A61BC7">
        <w:rPr>
          <w:rFonts w:ascii="Times" w:hAnsi="Times"/>
        </w:rPr>
        <w:t>MUC</w:t>
      </w:r>
      <w:r w:rsidR="00F17BDC">
        <w:rPr>
          <w:rFonts w:ascii="Times" w:hAnsi="Times"/>
        </w:rPr>
        <w:t xml:space="preserve"> gene family</w:t>
      </w:r>
      <w:r w:rsidR="00E41F69">
        <w:rPr>
          <w:rFonts w:ascii="Times" w:hAnsi="Times"/>
        </w:rPr>
        <w:t xml:space="preserve"> were </w:t>
      </w:r>
      <w:r w:rsidR="006D4321">
        <w:rPr>
          <w:rFonts w:ascii="Times" w:hAnsi="Times"/>
        </w:rPr>
        <w:t>filtered out of</w:t>
      </w:r>
      <w:r w:rsidR="00933307">
        <w:rPr>
          <w:rFonts w:ascii="Times" w:hAnsi="Times"/>
        </w:rPr>
        <w:t xml:space="preserve"> following analysis.</w:t>
      </w:r>
    </w:p>
    <w:p w14:paraId="4B73DF6E" w14:textId="05379611" w:rsidR="00E27EC4" w:rsidRDefault="00E27EC4" w:rsidP="00586A3B">
      <w:pPr>
        <w:rPr>
          <w:rFonts w:ascii="Times" w:hAnsi="Times"/>
        </w:rPr>
      </w:pPr>
    </w:p>
    <w:p w14:paraId="4084AEBE" w14:textId="244F669D" w:rsidR="000A0BBD" w:rsidRDefault="000A0BBD" w:rsidP="00586A3B">
      <w:pPr>
        <w:rPr>
          <w:rFonts w:ascii="Times" w:hAnsi="Times"/>
          <w:b/>
          <w:bCs/>
        </w:rPr>
      </w:pPr>
      <w:r w:rsidRPr="0058671A">
        <w:rPr>
          <w:rFonts w:ascii="Times" w:hAnsi="Times"/>
          <w:b/>
          <w:bCs/>
        </w:rPr>
        <w:t>EFTUD2 putative targets</w:t>
      </w:r>
    </w:p>
    <w:p w14:paraId="15204EA8" w14:textId="2589BE33" w:rsidR="000B24A6" w:rsidRPr="005D2094" w:rsidRDefault="00C809DE" w:rsidP="00586A3B">
      <w:pPr>
        <w:rPr>
          <w:rFonts w:ascii="Times" w:hAnsi="Times"/>
        </w:rPr>
      </w:pPr>
      <w:r>
        <w:rPr>
          <w:rFonts w:ascii="Times" w:hAnsi="Times"/>
        </w:rPr>
        <w:t xml:space="preserve">We calculated the putative binding score of </w:t>
      </w:r>
      <w:r w:rsidR="00D9013E">
        <w:rPr>
          <w:rFonts w:ascii="Times" w:hAnsi="Times"/>
        </w:rPr>
        <w:t xml:space="preserve">EFTUD2 </w:t>
      </w:r>
      <w:r w:rsidR="00345C9C">
        <w:rPr>
          <w:rFonts w:ascii="Times" w:hAnsi="Times"/>
        </w:rPr>
        <w:t>to all genes</w:t>
      </w:r>
      <w:r w:rsidR="00DF6BFE">
        <w:rPr>
          <w:rFonts w:ascii="Times" w:hAnsi="Times"/>
        </w:rPr>
        <w:t xml:space="preserve"> </w:t>
      </w:r>
      <w:r w:rsidR="0006604E">
        <w:rPr>
          <w:rFonts w:ascii="Times" w:hAnsi="Times"/>
        </w:rPr>
        <w:t xml:space="preserve">in </w:t>
      </w:r>
      <w:r w:rsidR="0042571D">
        <w:rPr>
          <w:rFonts w:ascii="Times" w:hAnsi="Times"/>
        </w:rPr>
        <w:t xml:space="preserve">all cell types </w:t>
      </w:r>
      <w:r w:rsidR="00D94F71">
        <w:rPr>
          <w:rFonts w:ascii="Times" w:hAnsi="Times"/>
        </w:rPr>
        <w:t xml:space="preserve">of </w:t>
      </w:r>
      <w:r w:rsidR="000453AD">
        <w:rPr>
          <w:rFonts w:ascii="Times" w:hAnsi="Times"/>
        </w:rPr>
        <w:t xml:space="preserve">mouse fetal foregut </w:t>
      </w:r>
      <w:r w:rsidR="00DF6BFE">
        <w:rPr>
          <w:rFonts w:ascii="Times" w:hAnsi="Times"/>
        </w:rPr>
        <w:t xml:space="preserve">based on </w:t>
      </w:r>
      <w:proofErr w:type="spellStart"/>
      <w:r w:rsidR="00B514AF">
        <w:rPr>
          <w:rFonts w:ascii="Times" w:hAnsi="Times"/>
        </w:rPr>
        <w:t>eCLIP</w:t>
      </w:r>
      <w:proofErr w:type="spellEnd"/>
      <w:r w:rsidR="00B514AF">
        <w:rPr>
          <w:rFonts w:ascii="Times" w:hAnsi="Times"/>
        </w:rPr>
        <w:t xml:space="preserve"> data and </w:t>
      </w:r>
      <w:proofErr w:type="spellStart"/>
      <w:r w:rsidR="00AD6FD3">
        <w:rPr>
          <w:rFonts w:ascii="Times" w:hAnsi="Times"/>
        </w:rPr>
        <w:t>scRNA</w:t>
      </w:r>
      <w:proofErr w:type="spellEnd"/>
      <w:r w:rsidR="00AD6FD3">
        <w:rPr>
          <w:rFonts w:ascii="Times" w:hAnsi="Times"/>
        </w:rPr>
        <w:t xml:space="preserve"> expression data</w:t>
      </w:r>
      <w:r w:rsidR="00E32DF1">
        <w:rPr>
          <w:rFonts w:ascii="Times" w:hAnsi="Times"/>
        </w:rPr>
        <w:fldChar w:fldCharType="begin"/>
      </w:r>
      <w:r w:rsidR="00E32DF1">
        <w:rPr>
          <w:rFonts w:ascii="Times" w:hAnsi="Times"/>
        </w:rPr>
        <w:instrText xml:space="preserve"> ADDIN ZOTERO_ITEM CSL_CITATION {"citationID":"6xulhxEr","properties":{"formattedCitation":"\\super 15\\nosupersub{}","plainCitation":"15","noteIndex":0},"citationItems":[{"id":99,"uris":["http://zotero.org/users/local/gyfy3Xku/items/7RC2I24S"],"uri":["http://zotero.org/users/local/gyfy3Xku/items/7RC2I24S"],"itemData":{"id":99,"type":"article-journal","abstract":"Visceral organs, such as the lungs, stomach and liver, are derived from the fetal foregut through a series of inductive interactions between the definitive endoderm (DE) and the surrounding splanchnic mesoderm (SM). While DE patterning is fairly well studied, the paracrine signaling controlling SM regionalization and how this is coordinated with epithelial identity is obscure. Here, we use single cell transcriptomics to generate a high-resolution cell state map of the embryonic mouse foregut. This identifies a diversity of SM cell types that develop in close register with the organ-specific epithelium. We infer a spatiotemporal signaling network of endoderm-mesoderm interactions that orchestrate foregut organogenesis. We validate key predictions with mouse genetics, showing the importance of endoderm-derived signals in mesoderm patterning. Finally, leveraging these signaling interactions, we generate different SM subtypes from human pluripotent stem cells (hPSCs), which previously have been elusive. The single cell data can be explored at: https://research.cchmc.org/ZornLab-singlecell.","container-title":"Nature Communications","DOI":"10.1038/s41467-020-17968-x","ISSN":"2041-1723","issue":"1","language":"en","note":"number: 1\npublisher: Nature Publishing Group","page":"4158","source":"www.nature.com","title":"Single cell transcriptomics identifies a signaling network coordinating endoderm and mesoderm diversification during foregut organogenesis","volume":"11","author":[{"family":"Han","given":"Lu"},{"family":"Chaturvedi","given":"Praneet"},{"family":"Kishimoto","given":"Keishi"},{"family":"Koike","given":"Hiroyuki"},{"family":"Nasr","given":"Talia"},{"family":"Iwasawa","given":"Kentaro"},{"family":"Giesbrecht","given":"Kirsten"},{"family":"Witcher","given":"Phillip C."},{"family":"Eicher","given":"Alexandra"},{"family":"Haines","given":"Lauren"},{"family":"Lee","given":"Yarim"},{"family":"Shannon","given":"John M."},{"family":"Morimoto","given":"Mitsuru"},{"family":"Wells","given":"James M."},{"family":"Takebe","given":"Takanori"},{"family":"Zorn","given":"Aaron M."}],"issued":{"date-parts":[["2020",8,27]]}}}],"schema":"https://github.com/citation-style-language/schema/raw/master/csl-citation.json"} </w:instrText>
      </w:r>
      <w:r w:rsidR="00E32DF1">
        <w:rPr>
          <w:rFonts w:ascii="Times" w:hAnsi="Times"/>
        </w:rPr>
        <w:fldChar w:fldCharType="separate"/>
      </w:r>
      <w:r w:rsidR="00E32DF1" w:rsidRPr="00E32DF1">
        <w:rPr>
          <w:rFonts w:ascii="Times" w:hAnsi="Times" w:cs="Times New Roman"/>
          <w:vertAlign w:val="superscript"/>
        </w:rPr>
        <w:t>15</w:t>
      </w:r>
      <w:r w:rsidR="00E32DF1">
        <w:rPr>
          <w:rFonts w:ascii="Times" w:hAnsi="Times"/>
        </w:rPr>
        <w:fldChar w:fldCharType="end"/>
      </w:r>
      <w:r w:rsidR="006A7776">
        <w:rPr>
          <w:rFonts w:ascii="Times" w:hAnsi="Times"/>
        </w:rPr>
        <w:t xml:space="preserve"> </w:t>
      </w:r>
      <w:r w:rsidR="007C4522">
        <w:rPr>
          <w:rFonts w:ascii="Times" w:hAnsi="Times"/>
        </w:rPr>
        <w:t>{</w:t>
      </w:r>
      <w:r w:rsidR="00B02BB4">
        <w:rPr>
          <w:rFonts w:ascii="Times" w:hAnsi="Times"/>
        </w:rPr>
        <w:t xml:space="preserve">Han </w:t>
      </w:r>
      <w:r w:rsidR="00205E93">
        <w:rPr>
          <w:rFonts w:ascii="Times" w:hAnsi="Times"/>
        </w:rPr>
        <w:t>2020</w:t>
      </w:r>
      <w:r w:rsidR="002C7AD8">
        <w:rPr>
          <w:rFonts w:ascii="Times" w:hAnsi="Times"/>
        </w:rPr>
        <w:t>, POLARIS</w:t>
      </w:r>
      <w:r w:rsidR="007C4522">
        <w:rPr>
          <w:rFonts w:ascii="Times" w:hAnsi="Times"/>
        </w:rPr>
        <w:t>}</w:t>
      </w:r>
      <w:r w:rsidR="00AD6FD3">
        <w:rPr>
          <w:rFonts w:ascii="Times" w:hAnsi="Times"/>
        </w:rPr>
        <w:t xml:space="preserve">. </w:t>
      </w:r>
      <w:r w:rsidR="003338D2">
        <w:rPr>
          <w:rFonts w:ascii="Times" w:hAnsi="Times"/>
        </w:rPr>
        <w:t xml:space="preserve">The cell type expression </w:t>
      </w:r>
      <w:r w:rsidR="005B3B38">
        <w:rPr>
          <w:rFonts w:ascii="Times" w:hAnsi="Times"/>
        </w:rPr>
        <w:t xml:space="preserve">value </w:t>
      </w:r>
      <w:r w:rsidR="003338D2">
        <w:rPr>
          <w:rFonts w:ascii="Times" w:hAnsi="Times"/>
        </w:rPr>
        <w:t>w</w:t>
      </w:r>
      <w:r w:rsidR="005B3B38">
        <w:rPr>
          <w:rFonts w:ascii="Times" w:hAnsi="Times"/>
        </w:rPr>
        <w:t>as</w:t>
      </w:r>
      <w:r w:rsidR="003338D2">
        <w:rPr>
          <w:rFonts w:ascii="Times" w:hAnsi="Times"/>
        </w:rPr>
        <w:t xml:space="preserve"> defined as </w:t>
      </w:r>
      <w:r w:rsidR="00925FEB">
        <w:rPr>
          <w:rFonts w:ascii="Times" w:hAnsi="Times"/>
        </w:rPr>
        <w:t xml:space="preserve">average </w:t>
      </w:r>
      <w:r w:rsidR="00A61C41">
        <w:rPr>
          <w:rFonts w:ascii="Times" w:hAnsi="Times"/>
        </w:rPr>
        <w:t xml:space="preserve">of </w:t>
      </w:r>
      <w:r w:rsidR="004721D8">
        <w:rPr>
          <w:rFonts w:ascii="Times" w:hAnsi="Times"/>
        </w:rPr>
        <w:t xml:space="preserve">normalized counts in all </w:t>
      </w:r>
      <w:r w:rsidR="00902AB0">
        <w:rPr>
          <w:rFonts w:ascii="Times" w:hAnsi="Times"/>
        </w:rPr>
        <w:t>corres</w:t>
      </w:r>
      <w:r w:rsidR="002308CA">
        <w:rPr>
          <w:rFonts w:ascii="Times" w:hAnsi="Times"/>
        </w:rPr>
        <w:t xml:space="preserve">ponding single cells. </w:t>
      </w:r>
      <w:r w:rsidR="00FC5D22">
        <w:rPr>
          <w:rFonts w:ascii="Times" w:hAnsi="Times"/>
        </w:rPr>
        <w:t xml:space="preserve">For each gene, </w:t>
      </w:r>
      <w:r w:rsidR="00533C20">
        <w:rPr>
          <w:rFonts w:ascii="Times" w:hAnsi="Times"/>
        </w:rPr>
        <w:t xml:space="preserve">we </w:t>
      </w:r>
      <w:r w:rsidR="00E50339">
        <w:rPr>
          <w:rFonts w:ascii="Times" w:hAnsi="Times"/>
        </w:rPr>
        <w:t>calculated the binding score</w:t>
      </w:r>
      <w:r w:rsidR="003B7B26">
        <w:rPr>
          <w:rFonts w:ascii="Times" w:hAnsi="Times"/>
        </w:rPr>
        <w:t>s</w:t>
      </w:r>
      <w:r w:rsidR="00E50339">
        <w:rPr>
          <w:rFonts w:ascii="Times" w:hAnsi="Times"/>
        </w:rPr>
        <w:t xml:space="preserve"> </w:t>
      </w:r>
      <w:r w:rsidR="000775F7">
        <w:rPr>
          <w:rFonts w:ascii="Times" w:hAnsi="Times"/>
        </w:rPr>
        <w:t xml:space="preserve">of all </w:t>
      </w:r>
      <w:r w:rsidR="00E77D49">
        <w:rPr>
          <w:rFonts w:ascii="Times" w:hAnsi="Times"/>
        </w:rPr>
        <w:t xml:space="preserve">possible binding </w:t>
      </w:r>
      <w:r w:rsidR="002C5306">
        <w:rPr>
          <w:rFonts w:ascii="Times" w:hAnsi="Times"/>
        </w:rPr>
        <w:t>window</w:t>
      </w:r>
      <w:r w:rsidR="00F823BB">
        <w:rPr>
          <w:rFonts w:ascii="Times" w:hAnsi="Times"/>
        </w:rPr>
        <w:t>s</w:t>
      </w:r>
      <w:r w:rsidR="00E77D49">
        <w:rPr>
          <w:rFonts w:ascii="Times" w:hAnsi="Times"/>
        </w:rPr>
        <w:t xml:space="preserve"> (1kb)</w:t>
      </w:r>
      <w:r w:rsidR="00DE66FE">
        <w:rPr>
          <w:rFonts w:ascii="Times" w:hAnsi="Times"/>
        </w:rPr>
        <w:t xml:space="preserve"> </w:t>
      </w:r>
      <w:r w:rsidR="005F287A">
        <w:rPr>
          <w:rFonts w:ascii="Times" w:hAnsi="Times"/>
        </w:rPr>
        <w:t>in both exon and intron region</w:t>
      </w:r>
      <w:r w:rsidR="00742B78">
        <w:rPr>
          <w:rFonts w:ascii="Times" w:hAnsi="Times"/>
        </w:rPr>
        <w:t xml:space="preserve"> and </w:t>
      </w:r>
      <w:r w:rsidR="006F0326">
        <w:rPr>
          <w:rFonts w:ascii="Times" w:hAnsi="Times"/>
        </w:rPr>
        <w:t>average it across cell types</w:t>
      </w:r>
      <w:r w:rsidR="005F287A">
        <w:rPr>
          <w:rFonts w:ascii="Times" w:hAnsi="Times"/>
        </w:rPr>
        <w:t xml:space="preserve">. </w:t>
      </w:r>
      <w:r w:rsidR="00E20CDB">
        <w:rPr>
          <w:rFonts w:ascii="Times" w:hAnsi="Times"/>
        </w:rPr>
        <w:t xml:space="preserve">The final gene level score </w:t>
      </w:r>
      <w:r w:rsidR="007E1E90">
        <w:rPr>
          <w:rFonts w:ascii="Times" w:hAnsi="Times"/>
        </w:rPr>
        <w:t>was</w:t>
      </w:r>
      <w:r w:rsidR="00E20CDB">
        <w:rPr>
          <w:rFonts w:ascii="Times" w:hAnsi="Times"/>
        </w:rPr>
        <w:t xml:space="preserve"> defined as the maximum </w:t>
      </w:r>
      <w:r w:rsidR="007F00D8">
        <w:rPr>
          <w:rFonts w:ascii="Times" w:hAnsi="Times"/>
        </w:rPr>
        <w:t>score of all binding windows</w:t>
      </w:r>
      <w:r w:rsidR="004F4154">
        <w:rPr>
          <w:rFonts w:ascii="Times" w:hAnsi="Times"/>
        </w:rPr>
        <w:t xml:space="preserve"> in that gene. </w:t>
      </w:r>
      <w:r w:rsidR="00267D1A">
        <w:rPr>
          <w:rFonts w:ascii="Times" w:hAnsi="Times"/>
        </w:rPr>
        <w:t xml:space="preserve">Genes with </w:t>
      </w:r>
      <w:r w:rsidR="00D15F65">
        <w:rPr>
          <w:rFonts w:ascii="Times" w:hAnsi="Times"/>
        </w:rPr>
        <w:t>s</w:t>
      </w:r>
      <w:r w:rsidR="006342D6">
        <w:rPr>
          <w:rFonts w:ascii="Times" w:hAnsi="Times"/>
        </w:rPr>
        <w:t>core</w:t>
      </w:r>
      <w:r w:rsidR="00070322" w:rsidRPr="003C3C6F">
        <w:rPr>
          <w:rFonts w:ascii="Times" w:hAnsi="Times"/>
        </w:rPr>
        <w:t>≥</w:t>
      </w:r>
      <w:r w:rsidR="00414007">
        <w:rPr>
          <w:rFonts w:ascii="Times" w:hAnsi="Times"/>
        </w:rPr>
        <w:t xml:space="preserve">0.7 were considered as </w:t>
      </w:r>
      <w:r w:rsidR="00D328B4">
        <w:rPr>
          <w:rFonts w:ascii="Times" w:hAnsi="Times"/>
        </w:rPr>
        <w:t xml:space="preserve">EFTUD2 putative targets </w:t>
      </w:r>
      <w:r w:rsidR="009B61D5">
        <w:rPr>
          <w:rFonts w:ascii="Times" w:hAnsi="Times"/>
        </w:rPr>
        <w:t>(</w:t>
      </w:r>
      <w:r w:rsidR="00D85009">
        <w:rPr>
          <w:rFonts w:ascii="Times" w:hAnsi="Times"/>
        </w:rPr>
        <w:t>1596 in total).</w:t>
      </w:r>
    </w:p>
    <w:p w14:paraId="3E59EA9C" w14:textId="21E2A237" w:rsidR="000A0BBD" w:rsidRDefault="000A0BBD" w:rsidP="00586A3B">
      <w:pPr>
        <w:rPr>
          <w:rFonts w:ascii="Times" w:hAnsi="Times"/>
        </w:rPr>
      </w:pPr>
    </w:p>
    <w:p w14:paraId="0E75E264" w14:textId="39D94F29" w:rsidR="00C75E54" w:rsidRDefault="00C75E54" w:rsidP="00586A3B">
      <w:pPr>
        <w:rPr>
          <w:rFonts w:ascii="Times" w:hAnsi="Times"/>
          <w:b/>
          <w:bCs/>
        </w:rPr>
      </w:pPr>
      <w:r w:rsidRPr="000E4240">
        <w:rPr>
          <w:rFonts w:ascii="Times" w:hAnsi="Times"/>
          <w:b/>
          <w:bCs/>
        </w:rPr>
        <w:t>Hedgehog/</w:t>
      </w:r>
      <w:proofErr w:type="spellStart"/>
      <w:r w:rsidRPr="000E4240">
        <w:rPr>
          <w:rFonts w:ascii="Times" w:hAnsi="Times"/>
          <w:b/>
          <w:bCs/>
        </w:rPr>
        <w:t>Gli</w:t>
      </w:r>
      <w:proofErr w:type="spellEnd"/>
      <w:r w:rsidRPr="000E4240">
        <w:rPr>
          <w:rFonts w:ascii="Times" w:hAnsi="Times"/>
          <w:b/>
          <w:bCs/>
        </w:rPr>
        <w:t xml:space="preserve"> signaling pathways</w:t>
      </w:r>
    </w:p>
    <w:p w14:paraId="60BEB6AD" w14:textId="0AC1FCB3" w:rsidR="00B537B1" w:rsidRPr="00B537B1" w:rsidRDefault="000548BD" w:rsidP="00586A3B">
      <w:pPr>
        <w:rPr>
          <w:rFonts w:ascii="Times" w:hAnsi="Times"/>
        </w:rPr>
      </w:pPr>
      <w:r>
        <w:rPr>
          <w:rFonts w:ascii="Times" w:hAnsi="Times"/>
        </w:rPr>
        <w:t xml:space="preserve">Obtained from </w:t>
      </w:r>
      <w:r w:rsidR="0039265C">
        <w:rPr>
          <w:rFonts w:ascii="Times" w:hAnsi="Times"/>
        </w:rPr>
        <w:t>Aaron, method?</w:t>
      </w:r>
    </w:p>
    <w:p w14:paraId="106EB795" w14:textId="77777777" w:rsidR="00C75E54" w:rsidRDefault="00C75E54" w:rsidP="00586A3B">
      <w:pPr>
        <w:rPr>
          <w:rFonts w:ascii="Times" w:hAnsi="Times"/>
        </w:rPr>
      </w:pPr>
    </w:p>
    <w:p w14:paraId="238418AF" w14:textId="494DBE9A" w:rsidR="00DF070B" w:rsidRPr="00983675" w:rsidRDefault="00335F26" w:rsidP="00586A3B">
      <w:pPr>
        <w:rPr>
          <w:rFonts w:ascii="Times" w:hAnsi="Times"/>
          <w:b/>
          <w:bCs/>
        </w:rPr>
      </w:pPr>
      <w:r w:rsidRPr="00983675">
        <w:rPr>
          <w:rFonts w:ascii="Times" w:hAnsi="Times"/>
          <w:b/>
          <w:bCs/>
        </w:rPr>
        <w:t>Burden test</w:t>
      </w:r>
    </w:p>
    <w:p w14:paraId="4695EEEA" w14:textId="330AE996" w:rsidR="00335F26" w:rsidRDefault="00D94681" w:rsidP="00586A3B">
      <w:pPr>
        <w:rPr>
          <w:rFonts w:ascii="Times" w:hAnsi="Times"/>
        </w:rPr>
      </w:pPr>
      <w:r>
        <w:rPr>
          <w:rFonts w:ascii="Times" w:hAnsi="Times"/>
        </w:rPr>
        <w:t xml:space="preserve">We </w:t>
      </w:r>
      <w:r w:rsidR="00144F32">
        <w:rPr>
          <w:rFonts w:ascii="Times" w:hAnsi="Times"/>
        </w:rPr>
        <w:t xml:space="preserve">divided the patient into </w:t>
      </w:r>
      <w:r w:rsidR="007E351C">
        <w:rPr>
          <w:rFonts w:ascii="Times" w:hAnsi="Times"/>
        </w:rPr>
        <w:t>2</w:t>
      </w:r>
      <w:r w:rsidR="00144F32">
        <w:rPr>
          <w:rFonts w:ascii="Times" w:hAnsi="Times"/>
        </w:rPr>
        <w:t xml:space="preserve"> cohorts </w:t>
      </w:r>
      <w:r w:rsidR="004C0609">
        <w:rPr>
          <w:rFonts w:ascii="Times" w:hAnsi="Times"/>
        </w:rPr>
        <w:t xml:space="preserve">based on </w:t>
      </w:r>
      <w:r w:rsidR="00CD63D0">
        <w:rPr>
          <w:rFonts w:ascii="Times" w:hAnsi="Times"/>
        </w:rPr>
        <w:t>their phenotype</w:t>
      </w:r>
      <w:r w:rsidR="001073D8">
        <w:rPr>
          <w:rFonts w:ascii="Times" w:hAnsi="Times"/>
        </w:rPr>
        <w:t>s</w:t>
      </w:r>
      <w:r w:rsidR="00CD63D0">
        <w:rPr>
          <w:rFonts w:ascii="Times" w:hAnsi="Times"/>
        </w:rPr>
        <w:t xml:space="preserve"> (isolated and complex) and did burden test on </w:t>
      </w:r>
      <w:r w:rsidR="00CC362F">
        <w:rPr>
          <w:rFonts w:ascii="Times" w:hAnsi="Times"/>
        </w:rPr>
        <w:t xml:space="preserve">both cohorts and the </w:t>
      </w:r>
      <w:r w:rsidR="005B7056">
        <w:rPr>
          <w:rFonts w:ascii="Times" w:hAnsi="Times"/>
        </w:rPr>
        <w:t xml:space="preserve">aggregated cohort. </w:t>
      </w:r>
      <w:r w:rsidR="00BD6589">
        <w:rPr>
          <w:rFonts w:ascii="Times" w:hAnsi="Times"/>
        </w:rPr>
        <w:t>For each cohort, w</w:t>
      </w:r>
      <w:r w:rsidR="00335F26" w:rsidRPr="003C3C6F">
        <w:rPr>
          <w:rFonts w:ascii="Times" w:hAnsi="Times"/>
        </w:rPr>
        <w:t xml:space="preserve">e divided de novo </w:t>
      </w:r>
      <w:r w:rsidR="00B50681">
        <w:rPr>
          <w:rFonts w:ascii="Times" w:hAnsi="Times"/>
        </w:rPr>
        <w:t xml:space="preserve">coding </w:t>
      </w:r>
      <w:r w:rsidR="00335F26" w:rsidRPr="003C3C6F">
        <w:rPr>
          <w:rFonts w:ascii="Times" w:hAnsi="Times"/>
        </w:rPr>
        <w:t xml:space="preserve">variants into </w:t>
      </w:r>
      <w:r w:rsidR="008923E3">
        <w:rPr>
          <w:rFonts w:ascii="Times" w:hAnsi="Times"/>
        </w:rPr>
        <w:t>four</w:t>
      </w:r>
      <w:r w:rsidR="00335F26" w:rsidRPr="003C3C6F">
        <w:rPr>
          <w:rFonts w:ascii="Times" w:hAnsi="Times"/>
        </w:rPr>
        <w:t xml:space="preserve"> </w:t>
      </w:r>
      <w:r w:rsidR="005805B5">
        <w:rPr>
          <w:rFonts w:ascii="Times" w:hAnsi="Times"/>
        </w:rPr>
        <w:t>type</w:t>
      </w:r>
      <w:r w:rsidR="00335F26" w:rsidRPr="003C3C6F">
        <w:rPr>
          <w:rFonts w:ascii="Times" w:hAnsi="Times"/>
        </w:rPr>
        <w:t>: synonymous, LGD, missense</w:t>
      </w:r>
      <w:r w:rsidR="00575BA9">
        <w:rPr>
          <w:rFonts w:ascii="Times" w:hAnsi="Times"/>
        </w:rPr>
        <w:t xml:space="preserve"> and Damage</w:t>
      </w:r>
      <w:r w:rsidR="00B43415">
        <w:rPr>
          <w:rFonts w:ascii="Times" w:hAnsi="Times"/>
        </w:rPr>
        <w:t xml:space="preserve"> (defined as combination of LGD and missense variants)</w:t>
      </w:r>
      <w:r w:rsidR="006C4F9E">
        <w:rPr>
          <w:rFonts w:ascii="Times" w:hAnsi="Times"/>
        </w:rPr>
        <w:t xml:space="preserve">. </w:t>
      </w:r>
      <w:r w:rsidR="00637D2D">
        <w:rPr>
          <w:rFonts w:ascii="Times" w:hAnsi="Times"/>
        </w:rPr>
        <w:t xml:space="preserve">For </w:t>
      </w:r>
      <w:r w:rsidR="008745FC">
        <w:rPr>
          <w:rFonts w:ascii="Times" w:hAnsi="Times"/>
        </w:rPr>
        <w:t>each type</w:t>
      </w:r>
      <w:r w:rsidR="001608A6">
        <w:rPr>
          <w:rFonts w:ascii="Times" w:hAnsi="Times"/>
        </w:rPr>
        <w:t xml:space="preserve">, we calculated </w:t>
      </w:r>
      <w:r w:rsidR="007A1529">
        <w:rPr>
          <w:rFonts w:ascii="Times" w:hAnsi="Times"/>
        </w:rPr>
        <w:t xml:space="preserve">the </w:t>
      </w:r>
      <w:r w:rsidR="00FD2771">
        <w:rPr>
          <w:rFonts w:ascii="Times" w:hAnsi="Times"/>
        </w:rPr>
        <w:t xml:space="preserve">expected </w:t>
      </w:r>
      <w:r w:rsidR="00494E1E">
        <w:rPr>
          <w:rFonts w:ascii="Times" w:hAnsi="Times"/>
        </w:rPr>
        <w:t xml:space="preserve">number of </w:t>
      </w:r>
      <w:r w:rsidR="00EF7AD1">
        <w:rPr>
          <w:rFonts w:ascii="Times" w:hAnsi="Times"/>
        </w:rPr>
        <w:t xml:space="preserve">variants </w:t>
      </w:r>
      <w:r w:rsidR="00FA568C">
        <w:rPr>
          <w:rFonts w:ascii="Times" w:hAnsi="Times"/>
        </w:rPr>
        <w:t>based on</w:t>
      </w:r>
      <w:r w:rsidR="00EF7AD1">
        <w:rPr>
          <w:rFonts w:ascii="Times" w:hAnsi="Times"/>
        </w:rPr>
        <w:t xml:space="preserve"> a </w:t>
      </w:r>
      <w:r w:rsidR="00434494">
        <w:rPr>
          <w:rFonts w:ascii="Times" w:hAnsi="Times"/>
        </w:rPr>
        <w:t>background mutation rate model</w:t>
      </w:r>
      <w:r w:rsidR="008F3B92">
        <w:rPr>
          <w:rFonts w:ascii="Times" w:hAnsi="Times"/>
        </w:rPr>
        <w:fldChar w:fldCharType="begin"/>
      </w:r>
      <w:r w:rsidR="00E32DF1">
        <w:rPr>
          <w:rFonts w:ascii="Times" w:hAnsi="Times"/>
        </w:rPr>
        <w:instrText xml:space="preserve"> ADDIN ZOTERO_ITEM CSL_CITATION {"citationID":"nmMKw6DP","properties":{"formattedCitation":"\\super 16,17\\nosupersub{}","plainCitation":"16,17","noteIndex":0},"citationItems":[{"id":80,"uris":["http://zotero.org/users/local/gyfy3Xku/items/MFL47ZL2"],"uri":["http://zotero.org/users/local/gyfy3Xku/items/MFL47ZL2"],"itemData":{"id":80,"type":"article-journal","abstract":"Mark Daly and colleagues present a statistical framework to evaluate the role of de novo mutations in human disease by calibrating a model of de novo mutation rates at the individual gene level. The mutation probabilities defined by their model and list of constrained genes can be used to help identify genetic variants that have a significant role in disease.","container-title":"Nature Genetics","DOI":"10.1038/ng.3050","ISSN":"1546-1718","issue":"9","language":"en","note":"number: 9\npublisher: Nature Publishing Group","page":"944-950","source":"www.nature.com","title":"A framework for the interpretation of de novo mutation in human disease","volume":"46","author":[{"family":"Samocha","given":"Kaitlin E."},{"family":"Robinson","given":"Elise B."},{"family":"Sanders","given":"Stephan J."},{"family":"Stevens","given":"Christine"},{"family":"Sabo","given":"Aniko"},{"family":"McGrath","given":"Lauren M."},{"family":"Kosmicki","given":"Jack A."},{"family":"Rehnström","given":"Karola"},{"family":"Mallick","given":"Swapan"},{"family":"Kirby","given":"Andrew"},{"family":"Wall","given":"Dennis P."},{"family":"MacArthur","given":"Daniel G."},{"family":"Gabriel","given":"Stacey B."},{"family":"DePristo","given":"Mark"},{"family":"Purcell","given":"Shaun M."},{"family":"Palotie","given":"Aarno"},{"family":"Boerwinkle","given":"Eric"},{"family":"Buxbaum","given":"Joseph D."},{"family":"Cook","given":"Edwin H."},{"family":"Gibbs","given":"Richard A."},{"family":"Schellenberg","given":"Gerard D."},{"family":"Sutcliffe","given":"James S."},{"family":"Devlin","given":"Bernie"},{"family":"Roeder","given":"Kathryn"},{"family":"Neale","given":"Benjamin M."},{"family":"Daly","given":"Mark J."}],"issued":{"date-parts":[["2014",9]]}},"label":"page"},{"id":77,"uris":["http://zotero.org/users/local/gyfy3Xku/items/ANCK3XLI"],"uri":["http://zotero.org/users/local/gyfy3Xku/items/ANCK3XLI"],"itemData":{"id":77,"type":"article-journal","abstract":"Spontaneously arising (de novo) genetic variants are important in human disease, yet every individual carries many such variants, with a median of 1 de novo variant affecting the protein-coding portion of the genome. A recently described mutational model provides a powerful framework for the robust statistical evaluation of such coding variants, enabling the interpretation of de novo variation in human disease. Here we describe a new open-source software package, denovolyzeR, that implements this model and provides tools for the analysis of de novo coding sequence variants. © 2015 by John Wiley &amp; Sons, Inc.","container-title":"Current Protocols in Human Genetics","DOI":"https://doi.org/10.1002/0471142905.hg0725s87","ISSN":"1934-8258","issue":"1","language":"en","note":"_eprint: https://currentprotocols.onlinelibrary.wiley.com/doi/pdf/10.1002/0471142905.hg0725s87","page":"7.25.1-7.25.15","source":"Wiley Online Library","title":"Interpreting de novo Variation in Human Disease Using denovolyzeR","volume":"87","author":[{"family":"Ware","given":"James S."},{"family":"Samocha","given":"Kaitlin E."},{"family":"Homsy","given":"Jason"},{"family":"Daly","given":"Mark J."}],"issued":{"date-parts":[["2015"]]}},"label":"page"}],"schema":"https://github.com/citation-style-language/schema/raw/master/csl-citation.json"} </w:instrText>
      </w:r>
      <w:r w:rsidR="008F3B92">
        <w:rPr>
          <w:rFonts w:ascii="Times" w:hAnsi="Times"/>
        </w:rPr>
        <w:fldChar w:fldCharType="separate"/>
      </w:r>
      <w:r w:rsidR="00E32DF1" w:rsidRPr="00E32DF1">
        <w:rPr>
          <w:rFonts w:ascii="Times" w:hAnsi="Times" w:cs="Times New Roman"/>
          <w:vertAlign w:val="superscript"/>
        </w:rPr>
        <w:t>16,17</w:t>
      </w:r>
      <w:r w:rsidR="008F3B92">
        <w:rPr>
          <w:rFonts w:ascii="Times" w:hAnsi="Times"/>
        </w:rPr>
        <w:fldChar w:fldCharType="end"/>
      </w:r>
      <w:r w:rsidR="002A4593">
        <w:rPr>
          <w:rFonts w:ascii="Times" w:hAnsi="Times"/>
        </w:rPr>
        <w:t xml:space="preserve"> </w:t>
      </w:r>
      <w:r w:rsidR="006024F2" w:rsidRPr="003C3C6F">
        <w:rPr>
          <w:rFonts w:ascii="Times" w:hAnsi="Times"/>
        </w:rPr>
        <w:t>{</w:t>
      </w:r>
      <w:proofErr w:type="spellStart"/>
      <w:r w:rsidR="006024F2" w:rsidRPr="003C3C6F">
        <w:rPr>
          <w:rFonts w:ascii="Times" w:hAnsi="Times"/>
        </w:rPr>
        <w:t>Samocha</w:t>
      </w:r>
      <w:proofErr w:type="spellEnd"/>
      <w:r w:rsidR="006024F2" w:rsidRPr="003C3C6F">
        <w:rPr>
          <w:rFonts w:ascii="Times" w:hAnsi="Times"/>
        </w:rPr>
        <w:t xml:space="preserve"> 2014; Ware 2015}. </w:t>
      </w:r>
      <w:r w:rsidR="00381BFF">
        <w:rPr>
          <w:rFonts w:ascii="Times" w:hAnsi="Times"/>
        </w:rPr>
        <w:t xml:space="preserve">We </w:t>
      </w:r>
      <w:r w:rsidR="000061D3">
        <w:rPr>
          <w:rFonts w:ascii="Times" w:hAnsi="Times"/>
        </w:rPr>
        <w:t>us</w:t>
      </w:r>
      <w:r w:rsidR="004E42C3">
        <w:rPr>
          <w:rFonts w:ascii="Times" w:hAnsi="Times"/>
        </w:rPr>
        <w:t>ed</w:t>
      </w:r>
      <w:r w:rsidR="000061D3">
        <w:rPr>
          <w:rFonts w:ascii="Times" w:hAnsi="Times"/>
        </w:rPr>
        <w:t xml:space="preserve"> single</w:t>
      </w:r>
      <w:r w:rsidR="003E64E9">
        <w:rPr>
          <w:rFonts w:ascii="Times" w:hAnsi="Times"/>
        </w:rPr>
        <w:t>-</w:t>
      </w:r>
      <w:r w:rsidR="000061D3">
        <w:rPr>
          <w:rFonts w:ascii="Times" w:hAnsi="Times"/>
        </w:rPr>
        <w:t xml:space="preserve">sided </w:t>
      </w:r>
      <w:r w:rsidR="00856C43">
        <w:rPr>
          <w:rFonts w:ascii="Times" w:hAnsi="Times"/>
        </w:rPr>
        <w:t>P</w:t>
      </w:r>
      <w:r w:rsidR="000061D3">
        <w:rPr>
          <w:rFonts w:ascii="Times" w:hAnsi="Times"/>
        </w:rPr>
        <w:t>oisson test</w:t>
      </w:r>
      <w:r w:rsidR="00C32697">
        <w:rPr>
          <w:rFonts w:ascii="Times" w:hAnsi="Times"/>
        </w:rPr>
        <w:t xml:space="preserve"> to </w:t>
      </w:r>
      <w:r w:rsidR="007E748B">
        <w:rPr>
          <w:rFonts w:ascii="Times" w:hAnsi="Times"/>
        </w:rPr>
        <w:t xml:space="preserve">test whether </w:t>
      </w:r>
      <w:r w:rsidR="002023E3">
        <w:rPr>
          <w:rFonts w:ascii="Times" w:hAnsi="Times"/>
        </w:rPr>
        <w:t xml:space="preserve">the number of </w:t>
      </w:r>
      <w:r w:rsidR="007E748B">
        <w:rPr>
          <w:rFonts w:ascii="Times" w:hAnsi="Times"/>
        </w:rPr>
        <w:t xml:space="preserve">observed variants </w:t>
      </w:r>
      <w:r w:rsidR="00D74025">
        <w:rPr>
          <w:rFonts w:ascii="Times" w:hAnsi="Times"/>
        </w:rPr>
        <w:t>is</w:t>
      </w:r>
      <w:r w:rsidR="00D9520A">
        <w:rPr>
          <w:rFonts w:ascii="Times" w:hAnsi="Times"/>
        </w:rPr>
        <w:t xml:space="preserve"> </w:t>
      </w:r>
      <w:r w:rsidR="00DB3CF1">
        <w:rPr>
          <w:rFonts w:ascii="Times" w:hAnsi="Times"/>
        </w:rPr>
        <w:t>significantly</w:t>
      </w:r>
      <w:r w:rsidR="00C61BC1">
        <w:rPr>
          <w:rFonts w:ascii="Times" w:hAnsi="Times"/>
        </w:rPr>
        <w:t xml:space="preserve"> higher than </w:t>
      </w:r>
      <w:r w:rsidR="00076E22">
        <w:rPr>
          <w:rFonts w:ascii="Times" w:hAnsi="Times"/>
        </w:rPr>
        <w:t>expected</w:t>
      </w:r>
      <w:r w:rsidR="00B60D51">
        <w:rPr>
          <w:rFonts w:ascii="Times" w:hAnsi="Times"/>
        </w:rPr>
        <w:t>.</w:t>
      </w:r>
      <w:commentRangeStart w:id="17"/>
      <w:commentRangeStart w:id="18"/>
      <w:r w:rsidR="00335F26" w:rsidRPr="003C3C6F">
        <w:rPr>
          <w:rFonts w:ascii="Times" w:hAnsi="Times"/>
        </w:rPr>
        <w:t xml:space="preserve"> </w:t>
      </w:r>
      <w:commentRangeEnd w:id="17"/>
      <w:r w:rsidR="00335F26" w:rsidRPr="003C3C6F">
        <w:rPr>
          <w:rStyle w:val="CommentReference"/>
          <w:rFonts w:ascii="Times" w:hAnsi="Times"/>
        </w:rPr>
        <w:commentReference w:id="17"/>
      </w:r>
      <w:commentRangeEnd w:id="18"/>
      <w:r w:rsidR="00335F26" w:rsidRPr="003C3C6F">
        <w:rPr>
          <w:rStyle w:val="CommentReference"/>
          <w:rFonts w:ascii="Times" w:hAnsi="Times"/>
        </w:rPr>
        <w:commentReference w:id="18"/>
      </w:r>
      <w:r w:rsidR="00A60EF9">
        <w:rPr>
          <w:rFonts w:ascii="Times" w:hAnsi="Times"/>
        </w:rPr>
        <w:t xml:space="preserve">We did this test on </w:t>
      </w:r>
      <w:r w:rsidR="006A148A">
        <w:rPr>
          <w:rFonts w:ascii="Times" w:hAnsi="Times"/>
        </w:rPr>
        <w:t xml:space="preserve">de novo coding variants of </w:t>
      </w:r>
      <w:r w:rsidR="00335F26" w:rsidRPr="003C3C6F">
        <w:rPr>
          <w:rFonts w:ascii="Times" w:hAnsi="Times"/>
        </w:rPr>
        <w:t xml:space="preserve">all genes, genes intolerant of loss of function variants (“constrained genes” based on </w:t>
      </w:r>
      <w:proofErr w:type="spellStart"/>
      <w:r w:rsidR="00335F26" w:rsidRPr="003C3C6F">
        <w:rPr>
          <w:rFonts w:ascii="Times" w:hAnsi="Times"/>
        </w:rPr>
        <w:t>gnomAD</w:t>
      </w:r>
      <w:proofErr w:type="spellEnd"/>
      <w:r w:rsidR="00335F26" w:rsidRPr="003C3C6F">
        <w:rPr>
          <w:rFonts w:ascii="Times" w:hAnsi="Times"/>
        </w:rPr>
        <w:t xml:space="preserve"> pLI≥0.5)</w:t>
      </w:r>
      <w:r w:rsidR="0026241B">
        <w:rPr>
          <w:rFonts w:ascii="Times" w:hAnsi="Times"/>
        </w:rPr>
        <w:t xml:space="preserve">, </w:t>
      </w:r>
      <w:r w:rsidR="00335F26" w:rsidRPr="003C3C6F">
        <w:rPr>
          <w:rFonts w:ascii="Times" w:hAnsi="Times"/>
        </w:rPr>
        <w:t>non-constrained genes</w:t>
      </w:r>
      <w:r w:rsidR="00632E31">
        <w:rPr>
          <w:rFonts w:ascii="Times" w:hAnsi="Times"/>
        </w:rPr>
        <w:t xml:space="preserve"> </w:t>
      </w:r>
      <w:r w:rsidR="00BD4F4F">
        <w:rPr>
          <w:rFonts w:ascii="Times" w:hAnsi="Times"/>
        </w:rPr>
        <w:t xml:space="preserve">and EFTUD2 </w:t>
      </w:r>
      <w:r w:rsidR="000D1503">
        <w:rPr>
          <w:rFonts w:ascii="Times" w:hAnsi="Times"/>
        </w:rPr>
        <w:t>putative target gene</w:t>
      </w:r>
      <w:r w:rsidR="007305A8">
        <w:rPr>
          <w:rFonts w:ascii="Times" w:hAnsi="Times"/>
        </w:rPr>
        <w:t>s</w:t>
      </w:r>
      <w:r w:rsidR="008A1BE9">
        <w:rPr>
          <w:rFonts w:ascii="Times" w:hAnsi="Times"/>
        </w:rPr>
        <w:t xml:space="preserve"> (</w:t>
      </w:r>
      <w:r w:rsidR="00173D1C">
        <w:rPr>
          <w:rFonts w:ascii="Times" w:hAnsi="Times"/>
        </w:rPr>
        <w:t>EFTUD2 binding score</w:t>
      </w:r>
      <w:r w:rsidR="00FB2156" w:rsidRPr="003C3C6F">
        <w:rPr>
          <w:rFonts w:ascii="Times" w:hAnsi="Times"/>
        </w:rPr>
        <w:t>≥</w:t>
      </w:r>
      <w:r w:rsidR="00173D1C">
        <w:rPr>
          <w:rFonts w:ascii="Times" w:hAnsi="Times"/>
        </w:rPr>
        <w:t>0.7</w:t>
      </w:r>
      <w:r w:rsidR="00FB2156">
        <w:rPr>
          <w:rFonts w:ascii="Times" w:hAnsi="Times"/>
        </w:rPr>
        <w:t xml:space="preserve">) respectively. </w:t>
      </w:r>
    </w:p>
    <w:p w14:paraId="52FDF162" w14:textId="43914941" w:rsidR="00CB48A3" w:rsidRDefault="00CB48A3" w:rsidP="00586A3B">
      <w:pPr>
        <w:rPr>
          <w:rFonts w:ascii="Times" w:hAnsi="Times"/>
        </w:rPr>
      </w:pPr>
    </w:p>
    <w:p w14:paraId="37B424FF" w14:textId="36CF8B2B" w:rsidR="0054069F" w:rsidRPr="006A5AA3" w:rsidRDefault="00F13C60" w:rsidP="00586A3B">
      <w:pPr>
        <w:rPr>
          <w:rFonts w:ascii="Times" w:hAnsi="Times"/>
          <w:b/>
          <w:bCs/>
        </w:rPr>
      </w:pPr>
      <w:r w:rsidRPr="006A5AA3">
        <w:rPr>
          <w:rFonts w:ascii="Times" w:hAnsi="Times"/>
          <w:b/>
          <w:bCs/>
        </w:rPr>
        <w:t xml:space="preserve">Pathway </w:t>
      </w:r>
      <w:r w:rsidR="00F8429B">
        <w:rPr>
          <w:rFonts w:ascii="Times" w:hAnsi="Times"/>
          <w:b/>
          <w:bCs/>
        </w:rPr>
        <w:t>e</w:t>
      </w:r>
      <w:r w:rsidRPr="006A5AA3">
        <w:rPr>
          <w:rFonts w:ascii="Times" w:hAnsi="Times"/>
          <w:b/>
          <w:bCs/>
        </w:rPr>
        <w:t xml:space="preserve">nrichment </w:t>
      </w:r>
      <w:r w:rsidR="00007E2D">
        <w:rPr>
          <w:rFonts w:ascii="Times" w:hAnsi="Times"/>
          <w:b/>
          <w:bCs/>
        </w:rPr>
        <w:t>a</w:t>
      </w:r>
      <w:r w:rsidRPr="006A5AA3">
        <w:rPr>
          <w:rFonts w:ascii="Times" w:hAnsi="Times"/>
          <w:b/>
          <w:bCs/>
        </w:rPr>
        <w:t>nalysis</w:t>
      </w:r>
    </w:p>
    <w:p w14:paraId="7DBDFEFA" w14:textId="381969BF" w:rsidR="00CB48A3" w:rsidRDefault="00EC32FC" w:rsidP="00586A3B">
      <w:pPr>
        <w:rPr>
          <w:rFonts w:ascii="Times" w:hAnsi="Times"/>
        </w:rPr>
      </w:pPr>
      <w:r>
        <w:rPr>
          <w:rFonts w:ascii="Times" w:hAnsi="Times"/>
        </w:rPr>
        <w:t xml:space="preserve">To </w:t>
      </w:r>
      <w:r w:rsidR="00463877">
        <w:rPr>
          <w:rFonts w:ascii="Times" w:hAnsi="Times"/>
        </w:rPr>
        <w:t>identify</w:t>
      </w:r>
      <w:r>
        <w:rPr>
          <w:rFonts w:ascii="Times" w:hAnsi="Times"/>
        </w:rPr>
        <w:t xml:space="preserve"> the </w:t>
      </w:r>
      <w:r w:rsidR="00092FB5">
        <w:rPr>
          <w:rFonts w:ascii="Times" w:hAnsi="Times"/>
        </w:rPr>
        <w:t xml:space="preserve">pathways that damage de novo variants are involved in, we applied </w:t>
      </w:r>
      <w:r w:rsidR="00731EC4">
        <w:rPr>
          <w:rFonts w:ascii="Times" w:hAnsi="Times"/>
        </w:rPr>
        <w:t>a</w:t>
      </w:r>
      <w:r w:rsidR="00AD08ED">
        <w:rPr>
          <w:rFonts w:ascii="Times" w:hAnsi="Times"/>
        </w:rPr>
        <w:t xml:space="preserve"> pathway enrichment analysis</w:t>
      </w:r>
      <w:r w:rsidR="00820FA4">
        <w:rPr>
          <w:rFonts w:ascii="Times" w:hAnsi="Times"/>
        </w:rPr>
        <w:t xml:space="preserve"> on the </w:t>
      </w:r>
      <w:r w:rsidR="003422B5">
        <w:rPr>
          <w:rFonts w:ascii="Times" w:hAnsi="Times"/>
        </w:rPr>
        <w:t>GO and HPO</w:t>
      </w:r>
      <w:r w:rsidR="00820FA4">
        <w:rPr>
          <w:rFonts w:ascii="Times" w:hAnsi="Times"/>
        </w:rPr>
        <w:t xml:space="preserve"> pathways from </w:t>
      </w:r>
      <w:r w:rsidR="008A5447">
        <w:rPr>
          <w:rFonts w:ascii="Times" w:hAnsi="Times"/>
        </w:rPr>
        <w:t>GSEA</w:t>
      </w:r>
      <w:r w:rsidR="00C47736">
        <w:rPr>
          <w:rFonts w:ascii="Times" w:hAnsi="Times"/>
        </w:rPr>
        <w:fldChar w:fldCharType="begin"/>
      </w:r>
      <w:r w:rsidR="00E32DF1">
        <w:rPr>
          <w:rFonts w:ascii="Times" w:hAnsi="Times"/>
        </w:rPr>
        <w:instrText xml:space="preserve"> ADDIN ZOTERO_ITEM CSL_CITATION {"citationID":"xFxOJS0p","properties":{"formattedCitation":"\\super 18,19\\nosupersub{}","plainCitation":"18,19","noteIndex":0},"citationItems":[{"id":87,"uris":["http://zotero.org/users/local/gyfy3Xku/items/RL4IKA69"],"uri":["http://zotero.org/users/local/gyfy3Xku/items/RL4IKA69"],"itemData":{"id":87,"type":"article-journal","abstract":"DNA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PGC-1α and correlated with total-body aerobic capacity. Our results associate this gene set with clinically important variation in human metabolism and illustrate the value of pathway relationships in the analysis of genomic profiling experiments.","container-title":"Nature Genetics","DOI":"10.1038/ng1180","ISSN":"1546-1718","issue":"3","language":"en","note":"number: 3\npublisher: Nature Publishing Group","page":"267-273","source":"www.nature.com","title":"PGC-1α-responsive genes involved in oxidative phosphorylation are coordinately downregulated in human diabetes","volume":"34","author":[{"family":"Mootha","given":"Vamsi K."},{"family":"Lindgren","given":"Cecilia M."},{"family":"Eriksson","given":"Karl-Fredrik"},{"family":"Subramanian","given":"Aravind"},{"family":"Sihag","given":"Smita"},{"family":"Lehar","given":"Joseph"},{"family":"Puigserver","given":"Pere"},{"family":"Carlsson","given":"Emma"},{"family":"Ridderstråle","given":"Martin"},{"family":"Laurila","given":"Esa"},{"family":"Houstis","given":"Nicholas"},{"family":"Daly","given":"Mark J."},{"family":"Patterson","given":"Nick"},{"family":"Mesirov","given":"Jill P."},{"family":"Golub","given":"Todd R."},{"family":"Tamayo","given":"Pablo"},{"family":"Spiegelman","given":"Bruce"},{"family":"Lander","given":"Eric S."},{"family":"Hirschhorn","given":"Joel N."},{"family":"Altshuler","given":"David"},{"family":"Groop","given":"Leif C."}],"issued":{"date-parts":[["2003",7]]}},"label":"page"},{"id":83,"uris":["http://zotero.org/users/local/gyfy3Xku/items/BZSNDR8I"],"uri":["http://zotero.org/users/local/gyfy3Xku/items/BZSNDR8I"],"itemData":{"id":83,"type":"article-journal","abstract":"Although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sets.","container-title":"Proceedings of the National Academy of Sciences","DOI":"10.1073/pnas.0506580102","ISSN":"0027-8424, 1091-6490","issue":"43","journalAbbreviation":"PNAS","language":"en","note":"publisher: National Academy of Sciences\nsection: Biological Sciences\nPMID: 16199517","page":"15545-15550","source":"www.pnas.org","title":"Gene set enrichment analysis: A knowledge-based approach for interpreting genome-wide expression profiles","title-short":"Gene set enrichment analysis","volume":"102","author":[{"family":"Subramanian","given":"Aravind"},{"family":"Tamayo","given":"Pablo"},{"family":"Mootha","given":"Vamsi K."},{"family":"Mukherjee","given":"Sayan"},{"family":"Ebert","given":"Benjamin L."},{"family":"Gillette","given":"Michael A."},{"family":"Paulovich","given":"Amanda"},{"family":"Pomeroy","given":"Scott L."},{"family":"Golub","given":"Todd R."},{"family":"Lander","given":"Eric S."},{"family":"Mesirov","given":"Jill P."}],"issued":{"date-parts":[["2005",10,25]]}},"label":"page"}],"schema":"https://github.com/citation-style-language/schema/raw/master/csl-citation.json"} </w:instrText>
      </w:r>
      <w:r w:rsidR="00C47736">
        <w:rPr>
          <w:rFonts w:ascii="Times" w:hAnsi="Times"/>
        </w:rPr>
        <w:fldChar w:fldCharType="separate"/>
      </w:r>
      <w:r w:rsidR="00E32DF1" w:rsidRPr="00E32DF1">
        <w:rPr>
          <w:rFonts w:ascii="Times" w:hAnsi="Times" w:cs="Times New Roman"/>
          <w:vertAlign w:val="superscript"/>
        </w:rPr>
        <w:t>18,19</w:t>
      </w:r>
      <w:r w:rsidR="00C47736">
        <w:rPr>
          <w:rFonts w:ascii="Times" w:hAnsi="Times"/>
        </w:rPr>
        <w:fldChar w:fldCharType="end"/>
      </w:r>
      <w:r w:rsidR="00820FA4">
        <w:rPr>
          <w:rFonts w:ascii="Times" w:hAnsi="Times"/>
        </w:rPr>
        <w:t xml:space="preserve"> {</w:t>
      </w:r>
      <w:proofErr w:type="spellStart"/>
      <w:r w:rsidR="00820FA4">
        <w:rPr>
          <w:rFonts w:ascii="Times" w:hAnsi="Times"/>
        </w:rPr>
        <w:t>gsea</w:t>
      </w:r>
      <w:proofErr w:type="spellEnd"/>
      <w:r w:rsidR="00820FA4">
        <w:rPr>
          <w:rFonts w:ascii="Times" w:hAnsi="Times"/>
        </w:rPr>
        <w:t>}</w:t>
      </w:r>
      <w:r w:rsidR="002C3E91">
        <w:rPr>
          <w:rFonts w:ascii="Times" w:hAnsi="Times"/>
        </w:rPr>
        <w:t xml:space="preserve"> database. </w:t>
      </w:r>
      <w:r w:rsidR="004B07F0">
        <w:rPr>
          <w:rFonts w:ascii="Times" w:hAnsi="Times"/>
        </w:rPr>
        <w:t xml:space="preserve">We removed </w:t>
      </w:r>
      <w:r w:rsidR="00A42F18">
        <w:rPr>
          <w:rFonts w:ascii="Times" w:hAnsi="Times"/>
        </w:rPr>
        <w:t xml:space="preserve">the </w:t>
      </w:r>
      <w:r w:rsidR="004B07F0">
        <w:rPr>
          <w:rFonts w:ascii="Times" w:hAnsi="Times"/>
        </w:rPr>
        <w:t>p</w:t>
      </w:r>
      <w:r w:rsidR="00200C71">
        <w:rPr>
          <w:rFonts w:ascii="Times" w:hAnsi="Times"/>
        </w:rPr>
        <w:t xml:space="preserve">athways </w:t>
      </w:r>
      <w:r w:rsidR="00C775B6">
        <w:rPr>
          <w:rFonts w:ascii="Times" w:hAnsi="Times"/>
        </w:rPr>
        <w:t>with less than</w:t>
      </w:r>
      <w:r w:rsidR="00200C71" w:rsidRPr="003C3C6F">
        <w:rPr>
          <w:rFonts w:ascii="Times" w:hAnsi="Times"/>
        </w:rPr>
        <w:t xml:space="preserve"> 2 </w:t>
      </w:r>
      <w:r w:rsidR="0042544F">
        <w:rPr>
          <w:rFonts w:ascii="Times" w:hAnsi="Times"/>
        </w:rPr>
        <w:t xml:space="preserve">expected </w:t>
      </w:r>
      <w:r w:rsidR="009F1F9C">
        <w:rPr>
          <w:rFonts w:ascii="Times" w:hAnsi="Times"/>
        </w:rPr>
        <w:t>damage</w:t>
      </w:r>
      <w:r w:rsidR="00F837AD">
        <w:rPr>
          <w:rFonts w:ascii="Times" w:hAnsi="Times"/>
        </w:rPr>
        <w:t xml:space="preserve"> </w:t>
      </w:r>
      <w:r w:rsidR="00F837AD">
        <w:rPr>
          <w:rFonts w:ascii="Times" w:hAnsi="Times" w:hint="eastAsia"/>
        </w:rPr>
        <w:t>vari</w:t>
      </w:r>
      <w:r w:rsidR="00F837AD">
        <w:rPr>
          <w:rFonts w:ascii="Times" w:hAnsi="Times"/>
        </w:rPr>
        <w:t>ants</w:t>
      </w:r>
      <w:r w:rsidR="009F3D21">
        <w:rPr>
          <w:rFonts w:ascii="Times" w:hAnsi="Times"/>
        </w:rPr>
        <w:t xml:space="preserve"> </w:t>
      </w:r>
      <w:r w:rsidR="00EF458F">
        <w:rPr>
          <w:rFonts w:ascii="Times" w:hAnsi="Times"/>
        </w:rPr>
        <w:t xml:space="preserve">(defined by </w:t>
      </w:r>
      <w:r w:rsidR="00E70A85">
        <w:rPr>
          <w:rFonts w:ascii="Times" w:hAnsi="Times"/>
        </w:rPr>
        <w:t xml:space="preserve">combination of LGD and missense variants) </w:t>
      </w:r>
      <w:r w:rsidR="00011680">
        <w:rPr>
          <w:rFonts w:ascii="Times" w:hAnsi="Times"/>
        </w:rPr>
        <w:t xml:space="preserve">in the complex cases cohort </w:t>
      </w:r>
      <w:r w:rsidR="00015AF3">
        <w:rPr>
          <w:rFonts w:ascii="Times" w:hAnsi="Times"/>
        </w:rPr>
        <w:t>based on</w:t>
      </w:r>
      <w:r w:rsidR="009F3D21">
        <w:rPr>
          <w:rFonts w:ascii="Times" w:hAnsi="Times"/>
        </w:rPr>
        <w:t xml:space="preserve"> background </w:t>
      </w:r>
      <w:r w:rsidR="0084091C">
        <w:rPr>
          <w:rFonts w:ascii="Times" w:hAnsi="Times"/>
        </w:rPr>
        <w:t>mutation rate model</w:t>
      </w:r>
      <w:r w:rsidR="00FF0469">
        <w:rPr>
          <w:rFonts w:ascii="Times" w:hAnsi="Times"/>
        </w:rPr>
        <w:fldChar w:fldCharType="begin"/>
      </w:r>
      <w:r w:rsidR="00E32DF1">
        <w:rPr>
          <w:rFonts w:ascii="Times" w:hAnsi="Times"/>
        </w:rPr>
        <w:instrText xml:space="preserve"> ADDIN ZOTERO_ITEM CSL_CITATION {"citationID":"T8DeMjuY","properties":{"formattedCitation":"\\super 16,17\\nosupersub{}","plainCitation":"16,17","noteIndex":0},"citationItems":[{"id":80,"uris":["http://zotero.org/users/local/gyfy3Xku/items/MFL47ZL2"],"uri":["http://zotero.org/users/local/gyfy3Xku/items/MFL47ZL2"],"itemData":{"id":80,"type":"article-journal","abstract":"Mark Daly and colleagues present a statistical framework to evaluate the role of de novo mutations in human disease by calibrating a model of de novo mutation rates at the individual gene level. The mutation probabilities defined by their model and list of constrained genes can be used to help identify genetic variants that have a significant role in disease.","container-title":"Nature Genetics","DOI":"10.1038/ng.3050","ISSN":"1546-1718","issue":"9","language":"en","note":"number: 9\npublisher: Nature Publishing Group","page":"944-950","source":"www.nature.com","title":"A framework for the interpretation of de novo mutation in human disease","volume":"46","author":[{"family":"Samocha","given":"Kaitlin E."},{"family":"Robinson","given":"Elise B."},{"family":"Sanders","given":"Stephan J."},{"family":"Stevens","given":"Christine"},{"family":"Sabo","given":"Aniko"},{"family":"McGrath","given":"Lauren M."},{"family":"Kosmicki","given":"Jack A."},{"family":"Rehnström","given":"Karola"},{"family":"Mallick","given":"Swapan"},{"family":"Kirby","given":"Andrew"},{"family":"Wall","given":"Dennis P."},{"family":"MacArthur","given":"Daniel G."},{"family":"Gabriel","given":"Stacey B."},{"family":"DePristo","given":"Mark"},{"family":"Purcell","given":"Shaun M."},{"family":"Palotie","given":"Aarno"},{"family":"Boerwinkle","given":"Eric"},{"family":"Buxbaum","given":"Joseph D."},{"family":"Cook","given":"Edwin H."},{"family":"Gibbs","given":"Richard A."},{"family":"Schellenberg","given":"Gerard D."},{"family":"Sutcliffe","given":"James S."},{"family":"Devlin","given":"Bernie"},{"family":"Roeder","given":"Kathryn"},{"family":"Neale","given":"Benjamin M."},{"family":"Daly","given":"Mark J."}],"issued":{"date-parts":[["2014",9]]}},"label":"page"},{"id":77,"uris":["http://zotero.org/users/local/gyfy3Xku/items/ANCK3XLI"],"uri":["http://zotero.org/users/local/gyfy3Xku/items/ANCK3XLI"],"itemData":{"id":77,"type":"article-journal","abstract":"Spontaneously arising (de novo) genetic variants are important in human disease, yet every individual carries many such variants, with a median of 1 de novo variant affecting the protein-coding portion of the genome. A recently described mutational model provides a powerful framework for the robust statistical evaluation of such coding variants, enabling the interpretation of de novo variation in human disease. Here we describe a new open-source software package, denovolyzeR, that implements this model and provides tools for the analysis of de novo coding sequence variants. © 2015 by John Wiley &amp; Sons, Inc.","container-title":"Current Protocols in Human Genetics","DOI":"https://doi.org/10.1002/0471142905.hg0725s87","ISSN":"1934-8258","issue":"1","language":"en","note":"_eprint: https://currentprotocols.onlinelibrary.wiley.com/doi/pdf/10.1002/0471142905.hg0725s87","page":"7.25.1-7.25.15","source":"Wiley Online Library","title":"Interpreting de novo Variation in Human Disease Using denovolyzeR","volume":"87","author":[{"family":"Ware","given":"James S."},{"family":"Samocha","given":"Kaitlin E."},{"family":"Homsy","given":"Jason"},{"family":"Daly","given":"Mark J."}],"issued":{"date-parts":[["2015"]]}},"label":"page"}],"schema":"https://github.com/citation-style-language/schema/raw/master/csl-citation.json"} </w:instrText>
      </w:r>
      <w:r w:rsidR="00FF0469">
        <w:rPr>
          <w:rFonts w:ascii="Times" w:hAnsi="Times"/>
        </w:rPr>
        <w:fldChar w:fldCharType="separate"/>
      </w:r>
      <w:r w:rsidR="00E32DF1" w:rsidRPr="00E32DF1">
        <w:rPr>
          <w:rFonts w:ascii="Times" w:hAnsi="Times" w:cs="Times New Roman"/>
          <w:vertAlign w:val="superscript"/>
        </w:rPr>
        <w:t>16,17</w:t>
      </w:r>
      <w:r w:rsidR="00FF0469">
        <w:rPr>
          <w:rFonts w:ascii="Times" w:hAnsi="Times"/>
        </w:rPr>
        <w:fldChar w:fldCharType="end"/>
      </w:r>
      <w:r w:rsidR="00E03193">
        <w:rPr>
          <w:rFonts w:ascii="Times" w:hAnsi="Times"/>
        </w:rPr>
        <w:t xml:space="preserve"> </w:t>
      </w:r>
      <w:r w:rsidR="00525DC6" w:rsidRPr="003C3C6F">
        <w:rPr>
          <w:rFonts w:ascii="Times" w:hAnsi="Times"/>
        </w:rPr>
        <w:t>{</w:t>
      </w:r>
      <w:proofErr w:type="spellStart"/>
      <w:r w:rsidR="00525DC6" w:rsidRPr="003C3C6F">
        <w:rPr>
          <w:rFonts w:ascii="Times" w:hAnsi="Times"/>
        </w:rPr>
        <w:t>Samocha</w:t>
      </w:r>
      <w:proofErr w:type="spellEnd"/>
      <w:r w:rsidR="00525DC6" w:rsidRPr="003C3C6F">
        <w:rPr>
          <w:rFonts w:ascii="Times" w:hAnsi="Times"/>
        </w:rPr>
        <w:t xml:space="preserve"> 2014; Ware 2015}</w:t>
      </w:r>
      <w:r w:rsidR="00FD011F">
        <w:rPr>
          <w:rFonts w:ascii="Times" w:hAnsi="Times"/>
        </w:rPr>
        <w:t>.</w:t>
      </w:r>
      <w:r w:rsidR="00552BF7">
        <w:rPr>
          <w:rFonts w:ascii="Times" w:hAnsi="Times"/>
        </w:rPr>
        <w:t xml:space="preserve"> </w:t>
      </w:r>
      <w:r w:rsidR="004B172E">
        <w:rPr>
          <w:rFonts w:ascii="Times" w:hAnsi="Times"/>
        </w:rPr>
        <w:t>There is a</w:t>
      </w:r>
      <w:r w:rsidR="00D97EDC">
        <w:rPr>
          <w:rFonts w:ascii="Times" w:hAnsi="Times"/>
        </w:rPr>
        <w:t xml:space="preserve"> total of</w:t>
      </w:r>
      <w:r w:rsidR="00230010">
        <w:rPr>
          <w:rFonts w:ascii="Times" w:hAnsi="Times"/>
        </w:rPr>
        <w:t xml:space="preserve"> </w:t>
      </w:r>
      <w:r w:rsidR="00E706EB">
        <w:rPr>
          <w:rFonts w:ascii="Times" w:hAnsi="Times"/>
        </w:rPr>
        <w:t>907 pathways</w:t>
      </w:r>
      <w:r w:rsidR="00664D25">
        <w:rPr>
          <w:rFonts w:ascii="Times" w:hAnsi="Times"/>
        </w:rPr>
        <w:t xml:space="preserve"> used for analysis</w:t>
      </w:r>
      <w:r w:rsidR="00D342A0">
        <w:rPr>
          <w:rFonts w:ascii="Times" w:hAnsi="Times"/>
        </w:rPr>
        <w:t>.</w:t>
      </w:r>
      <w:r w:rsidR="004D414C">
        <w:rPr>
          <w:rFonts w:ascii="Times" w:hAnsi="Times"/>
        </w:rPr>
        <w:t xml:space="preserve"> </w:t>
      </w:r>
      <w:r w:rsidR="00D539C1">
        <w:rPr>
          <w:rFonts w:ascii="Times" w:hAnsi="Times"/>
        </w:rPr>
        <w:t xml:space="preserve">The </w:t>
      </w:r>
      <w:r w:rsidR="00D539C1">
        <w:rPr>
          <w:rFonts w:ascii="Times" w:hAnsi="Times"/>
        </w:rPr>
        <w:lastRenderedPageBreak/>
        <w:t xml:space="preserve">mutation rates were rescaled genome widely </w:t>
      </w:r>
      <w:r w:rsidR="009D2AC2">
        <w:rPr>
          <w:rFonts w:ascii="Times" w:hAnsi="Times"/>
        </w:rPr>
        <w:t xml:space="preserve">according to the </w:t>
      </w:r>
      <w:r w:rsidR="008E766A">
        <w:rPr>
          <w:rFonts w:ascii="Times" w:hAnsi="Times"/>
        </w:rPr>
        <w:t>fold ratio of synonymous variants</w:t>
      </w:r>
      <w:r w:rsidR="00E52FB9">
        <w:rPr>
          <w:rFonts w:ascii="Times" w:hAnsi="Times"/>
        </w:rPr>
        <w:t xml:space="preserve"> in all cases</w:t>
      </w:r>
      <w:r w:rsidR="005C1C47">
        <w:rPr>
          <w:rFonts w:ascii="Times" w:hAnsi="Times"/>
        </w:rPr>
        <w:t xml:space="preserve"> </w:t>
      </w:r>
      <w:r w:rsidR="00F67F39">
        <w:rPr>
          <w:rFonts w:ascii="Times" w:hAnsi="Times"/>
        </w:rPr>
        <w:t>as an estimated</w:t>
      </w:r>
      <w:r w:rsidR="005347A4">
        <w:rPr>
          <w:rFonts w:ascii="Times" w:hAnsi="Times"/>
        </w:rPr>
        <w:t xml:space="preserve"> </w:t>
      </w:r>
      <w:r w:rsidR="003C6220">
        <w:rPr>
          <w:rFonts w:ascii="Times" w:hAnsi="Times"/>
        </w:rPr>
        <w:t>correction of</w:t>
      </w:r>
      <w:r w:rsidR="005347A4">
        <w:rPr>
          <w:rFonts w:ascii="Times" w:hAnsi="Times"/>
        </w:rPr>
        <w:t xml:space="preserve"> sequencing </w:t>
      </w:r>
      <w:r w:rsidR="001459D6">
        <w:rPr>
          <w:rFonts w:ascii="Times" w:hAnsi="Times"/>
        </w:rPr>
        <w:t>depth</w:t>
      </w:r>
      <w:r w:rsidR="008E766A">
        <w:rPr>
          <w:rFonts w:ascii="Times" w:hAnsi="Times"/>
        </w:rPr>
        <w:t xml:space="preserve">. </w:t>
      </w:r>
      <w:r w:rsidR="00513D68">
        <w:rPr>
          <w:rFonts w:ascii="Times" w:hAnsi="Times"/>
        </w:rPr>
        <w:t xml:space="preserve">We </w:t>
      </w:r>
      <w:r w:rsidR="00755E16">
        <w:rPr>
          <w:rFonts w:ascii="Times" w:hAnsi="Times"/>
        </w:rPr>
        <w:t>did</w:t>
      </w:r>
      <w:r w:rsidR="008E0005">
        <w:rPr>
          <w:rFonts w:ascii="Times" w:hAnsi="Times"/>
        </w:rPr>
        <w:t xml:space="preserve"> single-sided Poisson test </w:t>
      </w:r>
      <w:r w:rsidR="00AB61CB">
        <w:rPr>
          <w:rFonts w:ascii="Times" w:hAnsi="Times"/>
        </w:rPr>
        <w:t>of observed damage variants versus expect</w:t>
      </w:r>
      <w:r w:rsidR="007D6C57">
        <w:rPr>
          <w:rFonts w:ascii="Times" w:hAnsi="Times"/>
        </w:rPr>
        <w:t xml:space="preserve">ation </w:t>
      </w:r>
      <w:r w:rsidR="00F50F68">
        <w:rPr>
          <w:rFonts w:ascii="Times" w:hAnsi="Times"/>
        </w:rPr>
        <w:t>on all pathways</w:t>
      </w:r>
      <w:r w:rsidR="00836DDC">
        <w:rPr>
          <w:rFonts w:ascii="Times" w:hAnsi="Times"/>
        </w:rPr>
        <w:t>.</w:t>
      </w:r>
      <w:r w:rsidR="00F50F68">
        <w:rPr>
          <w:rFonts w:ascii="Times" w:hAnsi="Times"/>
        </w:rPr>
        <w:t xml:space="preserve"> </w:t>
      </w:r>
      <w:r w:rsidR="005E2F96">
        <w:rPr>
          <w:rFonts w:ascii="Times" w:hAnsi="Times"/>
        </w:rPr>
        <w:t xml:space="preserve">To control the </w:t>
      </w:r>
      <w:r w:rsidR="00093109">
        <w:rPr>
          <w:rFonts w:ascii="Times" w:hAnsi="Times"/>
        </w:rPr>
        <w:t xml:space="preserve">Family Wise Error Rate (FWER), </w:t>
      </w:r>
      <w:r w:rsidR="00E4702B">
        <w:rPr>
          <w:rFonts w:ascii="Times" w:hAnsi="Times"/>
        </w:rPr>
        <w:t>w</w:t>
      </w:r>
      <w:r w:rsidR="004A16B7">
        <w:rPr>
          <w:rFonts w:ascii="Times" w:hAnsi="Times"/>
        </w:rPr>
        <w:t>e</w:t>
      </w:r>
      <w:r w:rsidR="00B80F3B">
        <w:rPr>
          <w:rFonts w:ascii="Times" w:hAnsi="Times"/>
        </w:rPr>
        <w:t xml:space="preserve"> </w:t>
      </w:r>
      <w:r w:rsidR="0016772E">
        <w:rPr>
          <w:rFonts w:ascii="Times" w:hAnsi="Times"/>
        </w:rPr>
        <w:t xml:space="preserve">simulated </w:t>
      </w:r>
      <w:r w:rsidR="00BA5E5C">
        <w:rPr>
          <w:rFonts w:ascii="Times" w:hAnsi="Times"/>
        </w:rPr>
        <w:t>20000 times</w:t>
      </w:r>
      <w:r w:rsidR="00CA1C42">
        <w:rPr>
          <w:rFonts w:ascii="Times" w:hAnsi="Times"/>
        </w:rPr>
        <w:t xml:space="preserve"> under null hypothesis </w:t>
      </w:r>
      <w:r w:rsidR="00623B4F">
        <w:rPr>
          <w:rFonts w:ascii="Times" w:hAnsi="Times"/>
        </w:rPr>
        <w:t xml:space="preserve">based on background mutation rate. </w:t>
      </w:r>
      <w:r w:rsidR="00F53BB2">
        <w:rPr>
          <w:rFonts w:ascii="Times" w:hAnsi="Times"/>
        </w:rPr>
        <w:t xml:space="preserve">The FWER of each pathway were calculated as </w:t>
      </w:r>
      <m:oMath>
        <m:r>
          <w:rPr>
            <w:rFonts w:ascii="Cambria Math" w:hAnsi="Cambria Math"/>
          </w:rPr>
          <m:t>FWER(p0)=P(p≤p0|null)</m:t>
        </m:r>
      </m:oMath>
      <w:r w:rsidR="00942B5E">
        <w:rPr>
          <w:rFonts w:ascii="Times" w:hAnsi="Times"/>
        </w:rPr>
        <w:t xml:space="preserve">, where null </w:t>
      </w:r>
      <w:r w:rsidR="00AB0526">
        <w:rPr>
          <w:rFonts w:ascii="Times" w:hAnsi="Times"/>
        </w:rPr>
        <w:t>is estimated from simulation</w:t>
      </w:r>
      <w:r w:rsidR="00BF317E">
        <w:rPr>
          <w:rFonts w:ascii="Times" w:hAnsi="Times"/>
        </w:rPr>
        <w:t xml:space="preserve">. </w:t>
      </w:r>
      <w:r w:rsidR="00267E0B">
        <w:rPr>
          <w:rFonts w:ascii="Times" w:hAnsi="Times"/>
        </w:rPr>
        <w:t xml:space="preserve">We used both Jaccard Index and correlation to </w:t>
      </w:r>
      <w:r w:rsidR="0038763A">
        <w:rPr>
          <w:rFonts w:ascii="Times" w:hAnsi="Times"/>
        </w:rPr>
        <w:t xml:space="preserve">show the </w:t>
      </w:r>
      <w:r w:rsidR="00691027">
        <w:rPr>
          <w:rFonts w:ascii="Times" w:hAnsi="Times"/>
        </w:rPr>
        <w:t xml:space="preserve">overlapping </w:t>
      </w:r>
      <w:r w:rsidR="00AE5C8F">
        <w:rPr>
          <w:rFonts w:ascii="Times" w:hAnsi="Times"/>
        </w:rPr>
        <w:t xml:space="preserve">of two pathways. </w:t>
      </w:r>
      <w:r w:rsidR="00451361">
        <w:rPr>
          <w:rFonts w:ascii="Times" w:hAnsi="Times"/>
        </w:rPr>
        <w:t xml:space="preserve">For </w:t>
      </w:r>
      <w:r w:rsidR="009A3CBD">
        <w:rPr>
          <w:rFonts w:ascii="Times" w:hAnsi="Times"/>
        </w:rPr>
        <w:t>each pair of pathways, t</w:t>
      </w:r>
      <w:r w:rsidR="007A6591">
        <w:rPr>
          <w:rFonts w:ascii="Times" w:hAnsi="Times"/>
        </w:rPr>
        <w:t>he Jaccard Index</w:t>
      </w:r>
      <w:r w:rsidR="004C2F6A">
        <w:rPr>
          <w:rFonts w:ascii="Times" w:hAnsi="Times"/>
        </w:rPr>
        <w:t xml:space="preserve"> </w:t>
      </w:r>
      <w:r w:rsidR="00647951">
        <w:rPr>
          <w:rFonts w:ascii="Times" w:hAnsi="Times"/>
        </w:rPr>
        <w:t xml:space="preserve">were defined as </w:t>
      </w:r>
      <w:r w:rsidR="00CE4279">
        <w:rPr>
          <w:rFonts w:ascii="Times" w:hAnsi="Times"/>
        </w:rPr>
        <w:t xml:space="preserve">the </w:t>
      </w:r>
      <w:r w:rsidR="00513352">
        <w:rPr>
          <w:rFonts w:ascii="Times" w:hAnsi="Times"/>
        </w:rPr>
        <w:t>aggregated</w:t>
      </w:r>
      <w:r w:rsidR="00CE4279">
        <w:rPr>
          <w:rFonts w:ascii="Times" w:hAnsi="Times"/>
        </w:rPr>
        <w:t xml:space="preserve"> mutation rate of overlapping genes divided by </w:t>
      </w:r>
      <w:r w:rsidR="00923CD1">
        <w:rPr>
          <w:rFonts w:ascii="Times" w:hAnsi="Times"/>
        </w:rPr>
        <w:t>aggregated mutation rate of all genes</w:t>
      </w:r>
      <w:r w:rsidR="006460D4">
        <w:rPr>
          <w:rFonts w:ascii="Times" w:hAnsi="Times"/>
        </w:rPr>
        <w:t xml:space="preserve">, and correlation were </w:t>
      </w:r>
      <w:r w:rsidR="006E3916">
        <w:rPr>
          <w:rFonts w:ascii="Times" w:hAnsi="Times"/>
        </w:rPr>
        <w:t xml:space="preserve">calculated </w:t>
      </w:r>
      <w:r w:rsidR="00831537">
        <w:rPr>
          <w:rFonts w:ascii="Times" w:hAnsi="Times"/>
        </w:rPr>
        <w:t xml:space="preserve">as the </w:t>
      </w:r>
      <w:r w:rsidR="00211176">
        <w:rPr>
          <w:rFonts w:ascii="Times" w:hAnsi="Times"/>
        </w:rPr>
        <w:t>P</w:t>
      </w:r>
      <w:r w:rsidR="00831537">
        <w:rPr>
          <w:rFonts w:ascii="Times" w:hAnsi="Times"/>
        </w:rPr>
        <w:t xml:space="preserve">earson </w:t>
      </w:r>
      <w:r w:rsidR="007531D5">
        <w:rPr>
          <w:rFonts w:ascii="Times" w:hAnsi="Times"/>
        </w:rPr>
        <w:t>correlation</w:t>
      </w:r>
      <w:r w:rsidR="008043D4">
        <w:rPr>
          <w:rFonts w:ascii="Times" w:hAnsi="Times"/>
        </w:rPr>
        <w:t xml:space="preserve"> </w:t>
      </w:r>
      <w:r w:rsidR="00DA2E5B">
        <w:rPr>
          <w:rFonts w:ascii="Times" w:hAnsi="Times"/>
        </w:rPr>
        <w:t>during simulation.</w:t>
      </w:r>
      <w:r w:rsidR="004A5A9D">
        <w:rPr>
          <w:rFonts w:ascii="Times" w:hAnsi="Times"/>
        </w:rPr>
        <w:t xml:space="preserve"> </w:t>
      </w:r>
      <w:r w:rsidR="00152011">
        <w:rPr>
          <w:rFonts w:ascii="Times" w:hAnsi="Times"/>
        </w:rPr>
        <w:t>Network layout is generated by “Prefuse Forced Directed OpenCL Layout” algorithm in Cy</w:t>
      </w:r>
      <w:r w:rsidR="001D1797">
        <w:rPr>
          <w:rFonts w:ascii="Times" w:hAnsi="Times"/>
        </w:rPr>
        <w:t>t</w:t>
      </w:r>
      <w:r w:rsidR="00152011">
        <w:rPr>
          <w:rFonts w:ascii="Times" w:hAnsi="Times"/>
        </w:rPr>
        <w:t>oscape.</w:t>
      </w:r>
    </w:p>
    <w:p w14:paraId="2F6F786E" w14:textId="626BF30B" w:rsidR="006D694A" w:rsidRDefault="006D694A" w:rsidP="00586A3B">
      <w:pPr>
        <w:rPr>
          <w:rFonts w:ascii="Times" w:hAnsi="Times"/>
        </w:rPr>
      </w:pPr>
    </w:p>
    <w:p w14:paraId="6257DA17" w14:textId="24A601F3" w:rsidR="006D694A" w:rsidRPr="008E20DE" w:rsidRDefault="0092562B" w:rsidP="00586A3B">
      <w:pPr>
        <w:rPr>
          <w:rFonts w:ascii="Times" w:hAnsi="Times"/>
          <w:b/>
          <w:bCs/>
        </w:rPr>
      </w:pPr>
      <w:r w:rsidRPr="008E20DE">
        <w:rPr>
          <w:rFonts w:ascii="Times" w:hAnsi="Times"/>
          <w:b/>
          <w:bCs/>
        </w:rPr>
        <w:t>P</w:t>
      </w:r>
      <w:r w:rsidR="00626901" w:rsidRPr="008E20DE">
        <w:rPr>
          <w:rFonts w:ascii="Times" w:hAnsi="Times"/>
          <w:b/>
          <w:bCs/>
        </w:rPr>
        <w:t xml:space="preserve">rotein-protein </w:t>
      </w:r>
      <w:r w:rsidR="0079062A">
        <w:rPr>
          <w:rFonts w:ascii="Times" w:hAnsi="Times"/>
          <w:b/>
          <w:bCs/>
        </w:rPr>
        <w:t>i</w:t>
      </w:r>
      <w:r w:rsidR="00626901" w:rsidRPr="008E20DE">
        <w:rPr>
          <w:rFonts w:ascii="Times" w:hAnsi="Times"/>
          <w:b/>
          <w:bCs/>
        </w:rPr>
        <w:t>nteraction</w:t>
      </w:r>
      <w:r w:rsidR="003508C1" w:rsidRPr="008E20DE">
        <w:rPr>
          <w:rFonts w:ascii="Times" w:hAnsi="Times"/>
          <w:b/>
          <w:bCs/>
        </w:rPr>
        <w:t xml:space="preserve"> </w:t>
      </w:r>
      <w:r w:rsidR="007869A2">
        <w:rPr>
          <w:rFonts w:ascii="Times" w:hAnsi="Times"/>
          <w:b/>
          <w:bCs/>
        </w:rPr>
        <w:t>a</w:t>
      </w:r>
      <w:r w:rsidR="00C96179" w:rsidRPr="008E20DE">
        <w:rPr>
          <w:rFonts w:ascii="Times" w:hAnsi="Times"/>
          <w:b/>
          <w:bCs/>
        </w:rPr>
        <w:t>nalysis</w:t>
      </w:r>
    </w:p>
    <w:p w14:paraId="772B5422" w14:textId="773A76DE" w:rsidR="00C96179" w:rsidRDefault="004E2BCA" w:rsidP="00586A3B">
      <w:pPr>
        <w:rPr>
          <w:rFonts w:ascii="Times" w:hAnsi="Times"/>
        </w:rPr>
      </w:pPr>
      <w:r>
        <w:rPr>
          <w:rFonts w:ascii="Times" w:hAnsi="Times"/>
        </w:rPr>
        <w:t xml:space="preserve">We </w:t>
      </w:r>
      <w:r w:rsidR="000C5D43">
        <w:rPr>
          <w:rFonts w:ascii="Times" w:hAnsi="Times"/>
        </w:rPr>
        <w:t xml:space="preserve">tested the </w:t>
      </w:r>
      <w:r w:rsidR="00F523BA">
        <w:rPr>
          <w:rFonts w:ascii="Times" w:hAnsi="Times"/>
        </w:rPr>
        <w:t xml:space="preserve">protein </w:t>
      </w:r>
      <w:r w:rsidR="00DD0725">
        <w:rPr>
          <w:rFonts w:ascii="Times" w:hAnsi="Times"/>
        </w:rPr>
        <w:t xml:space="preserve">level </w:t>
      </w:r>
      <w:r w:rsidR="00371F29">
        <w:rPr>
          <w:rFonts w:ascii="Times" w:hAnsi="Times"/>
        </w:rPr>
        <w:t>interaction</w:t>
      </w:r>
      <w:r w:rsidR="00325EB2">
        <w:rPr>
          <w:rFonts w:ascii="Times" w:hAnsi="Times"/>
        </w:rPr>
        <w:t xml:space="preserve"> </w:t>
      </w:r>
      <w:r w:rsidR="00C57F67">
        <w:rPr>
          <w:rFonts w:ascii="Times" w:hAnsi="Times"/>
        </w:rPr>
        <w:t xml:space="preserve">of damage de novo variants using </w:t>
      </w:r>
      <w:r w:rsidR="00C83B28">
        <w:rPr>
          <w:rFonts w:ascii="Times" w:hAnsi="Times"/>
        </w:rPr>
        <w:t>S</w:t>
      </w:r>
      <w:r w:rsidR="00C57F67">
        <w:rPr>
          <w:rFonts w:ascii="Times" w:hAnsi="Times"/>
        </w:rPr>
        <w:t>tringDB</w:t>
      </w:r>
      <w:r w:rsidR="0097636E">
        <w:rPr>
          <w:rFonts w:ascii="Times" w:hAnsi="Times"/>
        </w:rPr>
        <w:fldChar w:fldCharType="begin"/>
      </w:r>
      <w:r w:rsidR="00E32DF1">
        <w:rPr>
          <w:rFonts w:ascii="Times" w:hAnsi="Times"/>
        </w:rPr>
        <w:instrText xml:space="preserve"> ADDIN ZOTERO_ITEM CSL_CITATION {"citationID":"uRadQbqE","properties":{"formattedCitation":"\\super 20\\nosupersub{}","plainCitation":"20","noteIndex":0},"citationItems":[{"id":90,"uris":["http://zotero.org/users/local/gyfy3Xku/items/7DXGF7TY"],"uri":["http://zotero.org/users/local/gyfy3Xku/items/7DXGF7TY"],"itemData":{"id":90,"type":"article-journal","abstract":"Proteins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https://string-db.org/.","container-title":"Nucleic Acids Research","DOI":"10.1093/nar/gky1131","ISSN":"0305-1048","issue":"D1","journalAbbreviation":"Nucleic Acids Research","page":"D607-D613","source":"Silverchair","title":"STRING v11: protein–protein association networks with increased coverage, supporting functional discovery in genome-wide experimental datasets","title-short":"STRING v11","volume":"47","author":[{"family":"Szklarczyk","given":"Damian"},{"family":"Gable","given":"Annika L"},{"family":"Lyon","given":"David"},{"family":"Junge","given":"Alexander"},{"family":"Wyder","given":"Stefan"},{"family":"Huerta-Cepas","given":"Jaime"},{"family":"Simonovic","given":"Milan"},{"family":"Doncheva","given":"Nadezhda T"},{"family":"Morris","given":"John H"},{"family":"Bork","given":"Peer"},{"family":"Jensen","given":"Lars J"},{"family":"Mering","given":"Christian von"}],"issued":{"date-parts":[["2019",1,8]]}}}],"schema":"https://github.com/citation-style-language/schema/raw/master/csl-citation.json"} </w:instrText>
      </w:r>
      <w:r w:rsidR="0097636E">
        <w:rPr>
          <w:rFonts w:ascii="Times" w:hAnsi="Times"/>
        </w:rPr>
        <w:fldChar w:fldCharType="separate"/>
      </w:r>
      <w:r w:rsidR="00E32DF1" w:rsidRPr="00E32DF1">
        <w:rPr>
          <w:rFonts w:ascii="Times" w:hAnsi="Times" w:cs="Times New Roman"/>
          <w:vertAlign w:val="superscript"/>
        </w:rPr>
        <w:t>20</w:t>
      </w:r>
      <w:r w:rsidR="0097636E">
        <w:rPr>
          <w:rFonts w:ascii="Times" w:hAnsi="Times"/>
        </w:rPr>
        <w:fldChar w:fldCharType="end"/>
      </w:r>
      <w:r w:rsidR="00266182">
        <w:rPr>
          <w:rFonts w:ascii="Times" w:hAnsi="Times"/>
        </w:rPr>
        <w:t xml:space="preserve"> </w:t>
      </w:r>
      <w:r w:rsidR="00CF2A93">
        <w:rPr>
          <w:rFonts w:ascii="Times" w:hAnsi="Times"/>
        </w:rPr>
        <w:t>{stringDB}</w:t>
      </w:r>
      <w:r w:rsidR="00C57F67">
        <w:rPr>
          <w:rFonts w:ascii="Times" w:hAnsi="Times"/>
        </w:rPr>
        <w:t xml:space="preserve">. </w:t>
      </w:r>
      <w:r w:rsidR="001E3CC1">
        <w:rPr>
          <w:rFonts w:ascii="Times" w:hAnsi="Times"/>
        </w:rPr>
        <w:t>Interactions</w:t>
      </w:r>
      <w:r w:rsidR="0020345C">
        <w:rPr>
          <w:rFonts w:ascii="Times" w:hAnsi="Times"/>
        </w:rPr>
        <w:t xml:space="preserve"> </w:t>
      </w:r>
      <w:r w:rsidR="00A20DD6">
        <w:rPr>
          <w:rFonts w:ascii="Times" w:hAnsi="Times"/>
        </w:rPr>
        <w:t xml:space="preserve">were filtered by </w:t>
      </w:r>
      <w:r w:rsidR="0045493A">
        <w:rPr>
          <w:rFonts w:ascii="Times" w:hAnsi="Times"/>
        </w:rPr>
        <w:t xml:space="preserve">stringDB </w:t>
      </w:r>
      <w:r w:rsidR="00B638E8">
        <w:rPr>
          <w:rFonts w:ascii="Times" w:hAnsi="Times"/>
        </w:rPr>
        <w:t>score</w:t>
      </w:r>
      <w:r w:rsidR="00C94269">
        <w:rPr>
          <w:rFonts w:ascii="Times" w:hAnsi="Times"/>
        </w:rPr>
        <w:t>≥0.4</w:t>
      </w:r>
      <w:r w:rsidR="002018CF">
        <w:rPr>
          <w:rFonts w:ascii="Times" w:hAnsi="Times"/>
        </w:rPr>
        <w:t xml:space="preserve"> and visualized by Cytoscape</w:t>
      </w:r>
      <w:r w:rsidR="0097636E">
        <w:rPr>
          <w:rFonts w:ascii="Times" w:hAnsi="Times"/>
        </w:rPr>
        <w:fldChar w:fldCharType="begin"/>
      </w:r>
      <w:r w:rsidR="00E32DF1">
        <w:rPr>
          <w:rFonts w:ascii="Times" w:hAnsi="Times"/>
        </w:rPr>
        <w:instrText xml:space="preserve"> ADDIN ZOTERO_ITEM CSL_CITATION {"citationID":"Elhdw5Bc","properties":{"formattedCitation":"\\super 21\\nosupersub{}","plainCitation":"21","noteIndex":0},"citationItems":[{"id":93,"uris":["http://zotero.org/users/local/gyfy3Xku/items/L8G93C9Q"],"uri":["http://zotero.org/users/local/gyfy3Xku/items/L8G93C9Q"],"itemData":{"id":93,"type":"article-journal","abstract":"Cytoscape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models.","container-title":"Genome Research","DOI":"10.1101/gr.1239303","ISSN":"1088-9051, 1549-5469","issue":"11","journalAbbreviation":"Genome Res.","language":"en","note":"Company: Cold Spring Harbor Laboratory Press\nDistributor: Cold Spring Harbor Laboratory Press\nInstitution: Cold Spring Harbor Laboratory Press\nLabel: Cold Spring Harbor Laboratory Press\npublisher: Cold Spring Harbor Lab\nPMID: 14597658","page":"2498-2504","source":"genome.cshlp.org","title":"Cytoscape: A Software Environment for Integrated Models of Biomolecular Interaction Networks","title-short":"Cytoscape","volume":"13","author":[{"family":"Shannon","given":"Paul"},{"family":"Markiel","given":"Andrew"},{"family":"Ozier","given":"Owen"},{"family":"Baliga","given":"Nitin S."},{"family":"Wang","given":"Jonathan T."},{"family":"Ramage","given":"Daniel"},{"family":"Amin","given":"Nada"},{"family":"Schwikowski","given":"Benno"},{"family":"Ideker","given":"Trey"}],"issued":{"date-parts":[["2003",11,1]]}}}],"schema":"https://github.com/citation-style-language/schema/raw/master/csl-citation.json"} </w:instrText>
      </w:r>
      <w:r w:rsidR="0097636E">
        <w:rPr>
          <w:rFonts w:ascii="Times" w:hAnsi="Times"/>
        </w:rPr>
        <w:fldChar w:fldCharType="separate"/>
      </w:r>
      <w:r w:rsidR="00E32DF1" w:rsidRPr="00E32DF1">
        <w:rPr>
          <w:rFonts w:ascii="Times" w:hAnsi="Times" w:cs="Times New Roman"/>
          <w:vertAlign w:val="superscript"/>
        </w:rPr>
        <w:t>21</w:t>
      </w:r>
      <w:r w:rsidR="0097636E">
        <w:rPr>
          <w:rFonts w:ascii="Times" w:hAnsi="Times"/>
        </w:rPr>
        <w:fldChar w:fldCharType="end"/>
      </w:r>
      <w:r w:rsidR="002018CF">
        <w:rPr>
          <w:rFonts w:ascii="Times" w:hAnsi="Times"/>
        </w:rPr>
        <w:t xml:space="preserve"> {Cytoscape}</w:t>
      </w:r>
      <w:r w:rsidR="00D164B2">
        <w:rPr>
          <w:rFonts w:ascii="Times" w:hAnsi="Times"/>
        </w:rPr>
        <w:t>.</w:t>
      </w:r>
      <w:r w:rsidR="00C40E4E">
        <w:rPr>
          <w:rFonts w:ascii="Times" w:hAnsi="Times"/>
        </w:rPr>
        <w:t xml:space="preserve"> </w:t>
      </w:r>
      <w:r w:rsidR="003C5F2B">
        <w:rPr>
          <w:rFonts w:ascii="Times" w:hAnsi="Times"/>
        </w:rPr>
        <w:t>Proteins</w:t>
      </w:r>
      <w:r w:rsidR="00F502B2">
        <w:rPr>
          <w:rFonts w:ascii="Times" w:hAnsi="Times"/>
        </w:rPr>
        <w:t xml:space="preserve"> that are not connected to </w:t>
      </w:r>
      <w:r w:rsidR="00933D92">
        <w:rPr>
          <w:rFonts w:ascii="Times" w:hAnsi="Times"/>
        </w:rPr>
        <w:t xml:space="preserve">any other genes </w:t>
      </w:r>
      <w:r w:rsidR="003522F6">
        <w:rPr>
          <w:rFonts w:ascii="Times" w:hAnsi="Times"/>
        </w:rPr>
        <w:t xml:space="preserve">after interaction </w:t>
      </w:r>
      <w:r w:rsidR="005004C8">
        <w:rPr>
          <w:rFonts w:ascii="Times" w:hAnsi="Times"/>
        </w:rPr>
        <w:t>filtration</w:t>
      </w:r>
      <w:r w:rsidR="003522F6">
        <w:rPr>
          <w:rFonts w:ascii="Times" w:hAnsi="Times"/>
        </w:rPr>
        <w:t xml:space="preserve"> </w:t>
      </w:r>
      <w:r w:rsidR="004F12AB">
        <w:rPr>
          <w:rFonts w:ascii="Times" w:hAnsi="Times"/>
        </w:rPr>
        <w:t>were removed from the network</w:t>
      </w:r>
      <w:r w:rsidR="00856F17">
        <w:rPr>
          <w:rFonts w:ascii="Times" w:hAnsi="Times"/>
        </w:rPr>
        <w:t>.</w:t>
      </w:r>
      <w:r w:rsidR="00137197">
        <w:rPr>
          <w:rFonts w:ascii="Times" w:hAnsi="Times"/>
        </w:rPr>
        <w:t xml:space="preserve"> </w:t>
      </w:r>
      <w:r w:rsidR="00814ED9">
        <w:rPr>
          <w:rFonts w:ascii="Times" w:hAnsi="Times"/>
        </w:rPr>
        <w:t>N</w:t>
      </w:r>
      <w:r w:rsidR="00207B8D">
        <w:rPr>
          <w:rFonts w:ascii="Times" w:hAnsi="Times"/>
        </w:rPr>
        <w:t>etwork</w:t>
      </w:r>
      <w:r w:rsidR="00814ED9">
        <w:rPr>
          <w:rFonts w:ascii="Times" w:hAnsi="Times"/>
        </w:rPr>
        <w:t xml:space="preserve"> layout</w:t>
      </w:r>
      <w:r w:rsidR="00207B8D">
        <w:rPr>
          <w:rFonts w:ascii="Times" w:hAnsi="Times"/>
        </w:rPr>
        <w:t xml:space="preserve"> is </w:t>
      </w:r>
      <w:r w:rsidR="00030CA7">
        <w:rPr>
          <w:rFonts w:ascii="Times" w:hAnsi="Times"/>
        </w:rPr>
        <w:t xml:space="preserve">generated by </w:t>
      </w:r>
      <w:r w:rsidR="003E1E10">
        <w:rPr>
          <w:rFonts w:ascii="Times" w:hAnsi="Times"/>
        </w:rPr>
        <w:t xml:space="preserve">“Prefuse </w:t>
      </w:r>
      <w:r w:rsidR="00F31CFC">
        <w:rPr>
          <w:rFonts w:ascii="Times" w:hAnsi="Times"/>
        </w:rPr>
        <w:t xml:space="preserve">Forced Directed OpenCL Layout” algorithm in </w:t>
      </w:r>
      <w:r w:rsidR="0056466A">
        <w:rPr>
          <w:rFonts w:ascii="Times" w:hAnsi="Times"/>
        </w:rPr>
        <w:t>Cytoscape</w:t>
      </w:r>
      <w:r w:rsidR="00F31CFC">
        <w:rPr>
          <w:rFonts w:ascii="Times" w:hAnsi="Times"/>
        </w:rPr>
        <w:t>.</w:t>
      </w:r>
      <w:r w:rsidR="00751447">
        <w:rPr>
          <w:rFonts w:ascii="Times" w:hAnsi="Times"/>
        </w:rPr>
        <w:t xml:space="preserve"> </w:t>
      </w:r>
      <w:r w:rsidR="00CE7ECB">
        <w:rPr>
          <w:rFonts w:ascii="Times" w:hAnsi="Times"/>
        </w:rPr>
        <w:t xml:space="preserve">For each </w:t>
      </w:r>
      <w:r w:rsidR="00A07ABE">
        <w:rPr>
          <w:rFonts w:ascii="Times" w:hAnsi="Times"/>
        </w:rPr>
        <w:t>gene</w:t>
      </w:r>
      <w:r w:rsidR="00CE7ECB">
        <w:rPr>
          <w:rFonts w:ascii="Times" w:hAnsi="Times"/>
        </w:rPr>
        <w:t xml:space="preserve">, </w:t>
      </w:r>
      <w:r w:rsidR="00751447">
        <w:rPr>
          <w:rFonts w:ascii="Times" w:hAnsi="Times"/>
        </w:rPr>
        <w:t xml:space="preserve">Degree </w:t>
      </w:r>
      <w:r w:rsidR="00F57AA7">
        <w:rPr>
          <w:rFonts w:ascii="Times" w:hAnsi="Times"/>
        </w:rPr>
        <w:t>was</w:t>
      </w:r>
      <w:r w:rsidR="00751447">
        <w:rPr>
          <w:rFonts w:ascii="Times" w:hAnsi="Times"/>
        </w:rPr>
        <w:t xml:space="preserve"> calculated as the sum of all stringDB score</w:t>
      </w:r>
      <w:r w:rsidR="00A868EF">
        <w:rPr>
          <w:rFonts w:ascii="Times" w:hAnsi="Times"/>
        </w:rPr>
        <w:t xml:space="preserve"> of it</w:t>
      </w:r>
      <w:r w:rsidR="00751447">
        <w:rPr>
          <w:rFonts w:ascii="Times" w:hAnsi="Times"/>
        </w:rPr>
        <w:t>.</w:t>
      </w:r>
    </w:p>
    <w:p w14:paraId="7DE009BB" w14:textId="636DE1B2" w:rsidR="00EC32FC" w:rsidRDefault="00EC32FC" w:rsidP="00586A3B">
      <w:pPr>
        <w:rPr>
          <w:rFonts w:ascii="Times" w:hAnsi="Times"/>
        </w:rPr>
      </w:pPr>
    </w:p>
    <w:p w14:paraId="09784B39" w14:textId="1CBD3CC9" w:rsidR="00FE0FDA" w:rsidRDefault="00FE0FDA" w:rsidP="00586A3B">
      <w:pPr>
        <w:rPr>
          <w:rFonts w:ascii="Times" w:hAnsi="Times"/>
          <w:b/>
          <w:bCs/>
        </w:rPr>
      </w:pPr>
      <w:r w:rsidRPr="004C1B23">
        <w:rPr>
          <w:rFonts w:ascii="Times" w:hAnsi="Times"/>
          <w:b/>
          <w:bCs/>
        </w:rPr>
        <w:t>Single cell analysis</w:t>
      </w:r>
    </w:p>
    <w:p w14:paraId="22D1B042" w14:textId="22B3710A" w:rsidR="002502B9" w:rsidRPr="00D6040E" w:rsidRDefault="0007352B" w:rsidP="00586A3B">
      <w:pPr>
        <w:rPr>
          <w:rFonts w:ascii="Times" w:hAnsi="Times"/>
        </w:rPr>
      </w:pPr>
      <w:r>
        <w:rPr>
          <w:rFonts w:ascii="Times" w:hAnsi="Times"/>
        </w:rPr>
        <w:t xml:space="preserve">Single cell data was downloaded from </w:t>
      </w:r>
      <w:r w:rsidR="00DE3379">
        <w:rPr>
          <w:rFonts w:ascii="Times" w:hAnsi="Times"/>
        </w:rPr>
        <w:t>a recent publication of developmental mouse foregut</w:t>
      </w:r>
      <w:r w:rsidR="00112340">
        <w:rPr>
          <w:rFonts w:ascii="Times" w:hAnsi="Times"/>
        </w:rPr>
        <w:fldChar w:fldCharType="begin"/>
      </w:r>
      <w:r w:rsidR="00112340">
        <w:rPr>
          <w:rFonts w:ascii="Times" w:hAnsi="Times"/>
        </w:rPr>
        <w:instrText xml:space="preserve"> ADDIN ZOTERO_ITEM CSL_CITATION {"citationID":"8NByeAnO","properties":{"formattedCitation":"\\super 15\\nosupersub{}","plainCitation":"15","noteIndex":0},"citationItems":[{"id":99,"uris":["http://zotero.org/users/local/gyfy3Xku/items/7RC2I24S"],"uri":["http://zotero.org/users/local/gyfy3Xku/items/7RC2I24S"],"itemData":{"id":99,"type":"article-journal","abstract":"Visceral organs, such as the lungs, stomach and liver, are derived from the fetal foregut through a series of inductive interactions between the definitive endoderm (DE) and the surrounding splanchnic mesoderm (SM). While DE patterning is fairly well studied, the paracrine signaling controlling SM regionalization and how this is coordinated with epithelial identity is obscure. Here, we use single cell transcriptomics to generate a high-resolution cell state map of the embryonic mouse foregut. This identifies a diversity of SM cell types that develop in close register with the organ-specific epithelium. We infer a spatiotemporal signaling network of endoderm-mesoderm interactions that orchestrate foregut organogenesis. We validate key predictions with mouse genetics, showing the importance of endoderm-derived signals in mesoderm patterning. Finally, leveraging these signaling interactions, we generate different SM subtypes from human pluripotent stem cells (hPSCs), which previously have been elusive. The single cell data can be explored at: https://research.cchmc.org/ZornLab-singlecell.","container-title":"Nature Communications","DOI":"10.1038/s41467-020-17968-x","ISSN":"2041-1723","issue":"1","language":"en","note":"number: 1\npublisher: Nature Publishing Group","page":"4158","source":"www.nature.com","title":"Single cell transcriptomics identifies a signaling network coordinating endoderm and mesoderm diversification during foregut organogenesis","volume":"11","author":[{"family":"Han","given":"Lu"},{"family":"Chaturvedi","given":"Praneet"},{"family":"Kishimoto","given":"Keishi"},{"family":"Koike","given":"Hiroyuki"},{"family":"Nasr","given":"Talia"},{"family":"Iwasawa","given":"Kentaro"},{"family":"Giesbrecht","given":"Kirsten"},{"family":"Witcher","given":"Phillip C."},{"family":"Eicher","given":"Alexandra"},{"family":"Haines","given":"Lauren"},{"family":"Lee","given":"Yarim"},{"family":"Shannon","given":"John M."},{"family":"Morimoto","given":"Mitsuru"},{"family":"Wells","given":"James M."},{"family":"Takebe","given":"Takanori"},{"family":"Zorn","given":"Aaron M."}],"issued":{"date-parts":[["2020",8,27]]}}}],"schema":"https://github.com/citation-style-language/schema/raw/master/csl-citation.json"} </w:instrText>
      </w:r>
      <w:r w:rsidR="00112340">
        <w:rPr>
          <w:rFonts w:ascii="Times" w:hAnsi="Times"/>
        </w:rPr>
        <w:fldChar w:fldCharType="separate"/>
      </w:r>
      <w:r w:rsidR="00112340" w:rsidRPr="00112340">
        <w:rPr>
          <w:rFonts w:ascii="Times" w:hAnsi="Times" w:cs="Times New Roman"/>
          <w:vertAlign w:val="superscript"/>
        </w:rPr>
        <w:t>15</w:t>
      </w:r>
      <w:r w:rsidR="00112340">
        <w:rPr>
          <w:rFonts w:ascii="Times" w:hAnsi="Times"/>
        </w:rPr>
        <w:fldChar w:fldCharType="end"/>
      </w:r>
      <w:r w:rsidR="00DE3379">
        <w:rPr>
          <w:rFonts w:ascii="Times" w:hAnsi="Times"/>
        </w:rPr>
        <w:t xml:space="preserve"> {</w:t>
      </w:r>
      <w:r w:rsidR="00F85449">
        <w:rPr>
          <w:rFonts w:ascii="Times" w:hAnsi="Times"/>
        </w:rPr>
        <w:t>Han 2020}</w:t>
      </w:r>
      <w:r w:rsidR="001B555B">
        <w:rPr>
          <w:rFonts w:ascii="Times" w:hAnsi="Times"/>
        </w:rPr>
        <w:t xml:space="preserve"> processed by the same procedures as in their paper.</w:t>
      </w:r>
    </w:p>
    <w:p w14:paraId="476167C5" w14:textId="77777777" w:rsidR="00FE0FDA" w:rsidRDefault="00FE0FDA" w:rsidP="00586A3B">
      <w:pPr>
        <w:rPr>
          <w:rFonts w:ascii="Times" w:hAnsi="Times"/>
        </w:rPr>
      </w:pPr>
    </w:p>
    <w:p w14:paraId="4FAB64E6" w14:textId="77777777" w:rsidR="00FE0FDA" w:rsidRPr="003C3C6F" w:rsidRDefault="00FE0FDA" w:rsidP="00586A3B">
      <w:pPr>
        <w:rPr>
          <w:rFonts w:ascii="Times" w:hAnsi="Times"/>
        </w:rPr>
      </w:pPr>
    </w:p>
    <w:p w14:paraId="27EB7617" w14:textId="53D7465F" w:rsidR="002C00E8" w:rsidRPr="00EB5022" w:rsidRDefault="00FE13FE" w:rsidP="00EB5022">
      <w:pPr>
        <w:rPr>
          <w:rFonts w:ascii="Times" w:hAnsi="Times"/>
          <w:b/>
          <w:bCs/>
        </w:rPr>
      </w:pPr>
      <w:r w:rsidRPr="0016343F">
        <w:rPr>
          <w:rFonts w:ascii="Times" w:hAnsi="Times"/>
          <w:b/>
          <w:bCs/>
        </w:rPr>
        <w:t>Results</w:t>
      </w:r>
    </w:p>
    <w:p w14:paraId="005C881B" w14:textId="3BF2977E" w:rsidR="00586A3B" w:rsidRPr="0023064E" w:rsidRDefault="00490EB8" w:rsidP="006E0725">
      <w:pPr>
        <w:pStyle w:val="ListParagraph"/>
        <w:ind w:left="0"/>
        <w:rPr>
          <w:rFonts w:ascii="Times" w:hAnsi="Times"/>
          <w:b/>
          <w:bCs/>
        </w:rPr>
      </w:pPr>
      <w:r w:rsidRPr="0023064E">
        <w:rPr>
          <w:rFonts w:ascii="Times" w:hAnsi="Times"/>
          <w:b/>
          <w:bCs/>
        </w:rPr>
        <w:t>Burden of</w:t>
      </w:r>
      <w:r w:rsidR="00586A3B" w:rsidRPr="0023064E">
        <w:rPr>
          <w:rFonts w:ascii="Times" w:hAnsi="Times"/>
          <w:b/>
          <w:bCs/>
        </w:rPr>
        <w:t xml:space="preserve"> de novo </w:t>
      </w:r>
      <w:r w:rsidR="004A1A00">
        <w:rPr>
          <w:rFonts w:ascii="Times" w:hAnsi="Times"/>
          <w:b/>
          <w:bCs/>
        </w:rPr>
        <w:t xml:space="preserve">coding </w:t>
      </w:r>
      <w:r w:rsidR="00586A3B" w:rsidRPr="0023064E">
        <w:rPr>
          <w:rFonts w:ascii="Times" w:hAnsi="Times"/>
          <w:b/>
          <w:bCs/>
        </w:rPr>
        <w:t>variants</w:t>
      </w:r>
    </w:p>
    <w:p w14:paraId="7FB534BF" w14:textId="50C253A9" w:rsidR="00586A3B" w:rsidRPr="003C3C6F" w:rsidRDefault="00E52EB1" w:rsidP="00586A3B">
      <w:pPr>
        <w:rPr>
          <w:rFonts w:ascii="Times" w:hAnsi="Times"/>
        </w:rPr>
      </w:pPr>
      <w:r>
        <w:rPr>
          <w:rFonts w:ascii="Times" w:hAnsi="Times"/>
        </w:rPr>
        <w:t xml:space="preserve">We identified </w:t>
      </w:r>
      <w:commentRangeStart w:id="19"/>
      <w:r w:rsidR="00392BFE">
        <w:rPr>
          <w:rFonts w:ascii="Times" w:hAnsi="Times"/>
        </w:rPr>
        <w:t xml:space="preserve">250 </w:t>
      </w:r>
      <w:commentRangeEnd w:id="19"/>
      <w:r w:rsidR="00550B43">
        <w:rPr>
          <w:rStyle w:val="CommentReference"/>
        </w:rPr>
        <w:commentReference w:id="19"/>
      </w:r>
      <w:r w:rsidR="00392BFE">
        <w:rPr>
          <w:rFonts w:ascii="Times" w:hAnsi="Times"/>
        </w:rPr>
        <w:t xml:space="preserve">de novo coding variants </w:t>
      </w:r>
      <w:r w:rsidR="00806C09">
        <w:rPr>
          <w:rFonts w:ascii="Times" w:hAnsi="Times"/>
        </w:rPr>
        <w:t xml:space="preserve">on 185 probands </w:t>
      </w:r>
      <w:r w:rsidR="005B112E">
        <w:rPr>
          <w:rFonts w:ascii="Times" w:hAnsi="Times"/>
        </w:rPr>
        <w:t>diagnosed with</w:t>
      </w:r>
      <w:r w:rsidR="00806C09">
        <w:rPr>
          <w:rFonts w:ascii="Times" w:hAnsi="Times"/>
        </w:rPr>
        <w:t xml:space="preserve"> EA/TEF</w:t>
      </w:r>
      <w:r w:rsidR="00C163DD">
        <w:rPr>
          <w:rFonts w:ascii="Times" w:hAnsi="Times"/>
        </w:rPr>
        <w:t xml:space="preserve"> (Table S</w:t>
      </w:r>
      <w:r w:rsidR="008E4AFE">
        <w:rPr>
          <w:rFonts w:ascii="Times" w:hAnsi="Times"/>
        </w:rPr>
        <w:t>3</w:t>
      </w:r>
      <w:r w:rsidR="00C163DD">
        <w:rPr>
          <w:rFonts w:ascii="Times" w:hAnsi="Times"/>
        </w:rPr>
        <w:t>)</w:t>
      </w:r>
      <w:r w:rsidR="00806C09">
        <w:rPr>
          <w:rFonts w:ascii="Times" w:hAnsi="Times"/>
        </w:rPr>
        <w:t xml:space="preserve">. </w:t>
      </w:r>
      <w:r w:rsidR="0051622A">
        <w:rPr>
          <w:rFonts w:ascii="Times" w:hAnsi="Times"/>
        </w:rPr>
        <w:t xml:space="preserve">The average </w:t>
      </w:r>
      <w:r w:rsidR="00172014">
        <w:rPr>
          <w:rFonts w:ascii="Times" w:hAnsi="Times"/>
        </w:rPr>
        <w:t xml:space="preserve">number of de novo coding </w:t>
      </w:r>
      <w:r w:rsidR="00AD0E62">
        <w:rPr>
          <w:rFonts w:ascii="Times" w:hAnsi="Times"/>
        </w:rPr>
        <w:t xml:space="preserve">variants </w:t>
      </w:r>
      <w:r w:rsidR="00B929DC">
        <w:rPr>
          <w:rFonts w:ascii="Times" w:hAnsi="Times"/>
        </w:rPr>
        <w:t xml:space="preserve">per proband is </w:t>
      </w:r>
      <w:r w:rsidR="00BD141E">
        <w:rPr>
          <w:rFonts w:ascii="Times" w:hAnsi="Times"/>
        </w:rPr>
        <w:t>1.35</w:t>
      </w:r>
      <w:r w:rsidR="00CA0BB4">
        <w:rPr>
          <w:rFonts w:ascii="Times" w:hAnsi="Times"/>
        </w:rPr>
        <w:t>.</w:t>
      </w:r>
      <w:r w:rsidR="00CC7F22">
        <w:rPr>
          <w:rFonts w:ascii="Times" w:hAnsi="Times"/>
        </w:rPr>
        <w:t xml:space="preserve"> </w:t>
      </w:r>
      <w:r w:rsidR="00E76236">
        <w:rPr>
          <w:rFonts w:ascii="Times" w:hAnsi="Times"/>
        </w:rPr>
        <w:t>Patients were classified as isolated cases and complex cases based on their phenotype</w:t>
      </w:r>
      <w:r w:rsidR="00854CF1">
        <w:rPr>
          <w:rFonts w:ascii="Times" w:hAnsi="Times"/>
        </w:rPr>
        <w:t xml:space="preserve"> {method</w:t>
      </w:r>
      <w:r w:rsidR="00AA7AE0">
        <w:rPr>
          <w:rFonts w:ascii="Times" w:hAnsi="Times"/>
        </w:rPr>
        <w:t xml:space="preserve"> part</w:t>
      </w:r>
      <w:r w:rsidR="00854CF1">
        <w:rPr>
          <w:rFonts w:ascii="Times" w:hAnsi="Times"/>
        </w:rPr>
        <w:t>}</w:t>
      </w:r>
      <w:r w:rsidR="00E76236">
        <w:rPr>
          <w:rFonts w:ascii="Times" w:hAnsi="Times"/>
        </w:rPr>
        <w:t xml:space="preserve">. </w:t>
      </w:r>
      <w:r w:rsidR="00A70300">
        <w:rPr>
          <w:rFonts w:ascii="Times" w:hAnsi="Times"/>
        </w:rPr>
        <w:t xml:space="preserve">We </w:t>
      </w:r>
      <w:r w:rsidR="00955E1F">
        <w:rPr>
          <w:rFonts w:ascii="Times" w:hAnsi="Times"/>
        </w:rPr>
        <w:t xml:space="preserve">classified </w:t>
      </w:r>
      <w:r w:rsidR="0035653B">
        <w:rPr>
          <w:rFonts w:ascii="Times" w:hAnsi="Times"/>
        </w:rPr>
        <w:t xml:space="preserve">likely gene disruption (LGD) and missense variants as </w:t>
      </w:r>
      <w:r w:rsidR="007D04BB">
        <w:rPr>
          <w:rFonts w:ascii="Times" w:hAnsi="Times"/>
        </w:rPr>
        <w:t>damaging</w:t>
      </w:r>
      <w:r w:rsidR="0035653B">
        <w:rPr>
          <w:rFonts w:ascii="Times" w:hAnsi="Times"/>
        </w:rPr>
        <w:t xml:space="preserve"> variants</w:t>
      </w:r>
      <w:r w:rsidR="00D371D1">
        <w:rPr>
          <w:rFonts w:ascii="Times" w:hAnsi="Times"/>
        </w:rPr>
        <w:t>.</w:t>
      </w:r>
      <w:r w:rsidR="00F24C24">
        <w:rPr>
          <w:rFonts w:ascii="Times" w:hAnsi="Times"/>
        </w:rPr>
        <w:t xml:space="preserve"> </w:t>
      </w:r>
      <w:r w:rsidR="003B6222">
        <w:rPr>
          <w:rFonts w:ascii="Times" w:hAnsi="Times"/>
        </w:rPr>
        <w:t xml:space="preserve">We identified </w:t>
      </w:r>
      <w:r w:rsidR="0089303B">
        <w:rPr>
          <w:rFonts w:ascii="Times" w:hAnsi="Times"/>
        </w:rPr>
        <w:t xml:space="preserve">192 </w:t>
      </w:r>
      <w:r w:rsidR="00D50287">
        <w:rPr>
          <w:rFonts w:ascii="Times" w:hAnsi="Times"/>
        </w:rPr>
        <w:t>damaging</w:t>
      </w:r>
      <w:r w:rsidR="004D40D3">
        <w:rPr>
          <w:rFonts w:ascii="Times" w:hAnsi="Times"/>
        </w:rPr>
        <w:t xml:space="preserve"> variants </w:t>
      </w:r>
      <w:r w:rsidR="005E1FF0">
        <w:rPr>
          <w:rFonts w:ascii="Times" w:hAnsi="Times"/>
        </w:rPr>
        <w:t xml:space="preserve">in </w:t>
      </w:r>
      <w:r w:rsidR="005A10D9">
        <w:rPr>
          <w:rFonts w:ascii="Times" w:hAnsi="Times"/>
        </w:rPr>
        <w:t>all probands</w:t>
      </w:r>
      <w:r w:rsidR="002754D4">
        <w:rPr>
          <w:rFonts w:ascii="Times" w:hAnsi="Times"/>
        </w:rPr>
        <w:t xml:space="preserve">, including </w:t>
      </w:r>
      <w:r w:rsidR="00CC056B">
        <w:rPr>
          <w:rFonts w:ascii="Times" w:hAnsi="Times"/>
        </w:rPr>
        <w:t>48</w:t>
      </w:r>
      <w:r w:rsidR="006678DE">
        <w:rPr>
          <w:rFonts w:ascii="Times" w:hAnsi="Times"/>
        </w:rPr>
        <w:t xml:space="preserve"> </w:t>
      </w:r>
      <w:r w:rsidR="00B107A4">
        <w:rPr>
          <w:rFonts w:ascii="Times" w:hAnsi="Times"/>
        </w:rPr>
        <w:t>(</w:t>
      </w:r>
      <w:r w:rsidR="00772C83">
        <w:rPr>
          <w:rFonts w:ascii="Times" w:hAnsi="Times"/>
        </w:rPr>
        <w:t>25%)</w:t>
      </w:r>
      <w:r w:rsidR="005E0876">
        <w:rPr>
          <w:rFonts w:ascii="Times" w:hAnsi="Times"/>
        </w:rPr>
        <w:t xml:space="preserve"> </w:t>
      </w:r>
      <w:r w:rsidR="00CC056B">
        <w:rPr>
          <w:rFonts w:ascii="Times" w:hAnsi="Times"/>
        </w:rPr>
        <w:t xml:space="preserve">in </w:t>
      </w:r>
      <w:r w:rsidR="00FE1DBB">
        <w:rPr>
          <w:rFonts w:ascii="Times" w:hAnsi="Times"/>
        </w:rPr>
        <w:t xml:space="preserve">isolated cases and </w:t>
      </w:r>
      <w:r w:rsidR="00344242">
        <w:rPr>
          <w:rFonts w:ascii="Times" w:hAnsi="Times"/>
        </w:rPr>
        <w:t>144</w:t>
      </w:r>
      <w:r w:rsidR="003D38DA">
        <w:rPr>
          <w:rFonts w:ascii="Times" w:hAnsi="Times"/>
        </w:rPr>
        <w:t xml:space="preserve"> </w:t>
      </w:r>
      <w:r w:rsidR="00216D24">
        <w:rPr>
          <w:rFonts w:ascii="Times" w:hAnsi="Times"/>
        </w:rPr>
        <w:t>(75%)</w:t>
      </w:r>
      <w:r w:rsidR="00344242">
        <w:rPr>
          <w:rFonts w:ascii="Times" w:hAnsi="Times"/>
        </w:rPr>
        <w:t xml:space="preserve"> in complex cases</w:t>
      </w:r>
      <w:r w:rsidR="004E3CD4">
        <w:rPr>
          <w:rFonts w:ascii="Times" w:hAnsi="Times"/>
        </w:rPr>
        <w:t>.</w:t>
      </w:r>
    </w:p>
    <w:p w14:paraId="5EAE699A" w14:textId="77777777" w:rsidR="00FF08D8" w:rsidRPr="003C3C6F" w:rsidRDefault="00FF08D8" w:rsidP="00BA2A38">
      <w:pPr>
        <w:rPr>
          <w:rFonts w:ascii="Times" w:hAnsi="Times"/>
        </w:rPr>
      </w:pPr>
    </w:p>
    <w:p w14:paraId="5E904252" w14:textId="4FA9A6D6" w:rsidR="005211B6" w:rsidRDefault="008E4260" w:rsidP="00BA2A38">
      <w:pPr>
        <w:rPr>
          <w:rFonts w:ascii="Times" w:hAnsi="Times"/>
        </w:rPr>
      </w:pPr>
      <w:r>
        <w:rPr>
          <w:rFonts w:ascii="Times" w:hAnsi="Times"/>
        </w:rPr>
        <w:t xml:space="preserve">We performed </w:t>
      </w:r>
      <w:r w:rsidR="003A1E76">
        <w:rPr>
          <w:rFonts w:ascii="Times" w:hAnsi="Times"/>
        </w:rPr>
        <w:t xml:space="preserve">a burden test </w:t>
      </w:r>
      <w:r w:rsidR="007274DA">
        <w:rPr>
          <w:rFonts w:ascii="Times" w:hAnsi="Times"/>
        </w:rPr>
        <w:t xml:space="preserve">for enrichment of </w:t>
      </w:r>
      <w:r w:rsidR="00EA21DE">
        <w:rPr>
          <w:rFonts w:ascii="Times" w:hAnsi="Times"/>
        </w:rPr>
        <w:t>the</w:t>
      </w:r>
      <w:r w:rsidR="00B45E51">
        <w:rPr>
          <w:rFonts w:ascii="Times" w:hAnsi="Times"/>
        </w:rPr>
        <w:t xml:space="preserve"> de novo coding variants in </w:t>
      </w:r>
      <w:r w:rsidR="00FC0FF4">
        <w:rPr>
          <w:rFonts w:ascii="Times" w:hAnsi="Times"/>
        </w:rPr>
        <w:t xml:space="preserve">all cases, isolated cases and complex cases respectively. </w:t>
      </w:r>
      <w:r w:rsidR="00BA2A38" w:rsidRPr="003C3C6F">
        <w:rPr>
          <w:rFonts w:ascii="Times" w:hAnsi="Times"/>
        </w:rPr>
        <w:t>The number of synonymous variants is close to expectation (fold=0.9</w:t>
      </w:r>
      <w:r w:rsidR="00152EE4" w:rsidRPr="003C3C6F">
        <w:rPr>
          <w:rFonts w:ascii="Times" w:hAnsi="Times"/>
        </w:rPr>
        <w:t>4</w:t>
      </w:r>
      <w:r w:rsidR="00BA2A38" w:rsidRPr="003C3C6F">
        <w:rPr>
          <w:rFonts w:ascii="Times" w:hAnsi="Times"/>
        </w:rPr>
        <w:t>, p=0.</w:t>
      </w:r>
      <w:r w:rsidR="00F43137" w:rsidRPr="003C3C6F">
        <w:rPr>
          <w:rFonts w:ascii="Times" w:hAnsi="Times"/>
        </w:rPr>
        <w:t>6</w:t>
      </w:r>
      <w:r w:rsidR="001E0230" w:rsidRPr="003C3C6F">
        <w:rPr>
          <w:rFonts w:ascii="Times" w:hAnsi="Times"/>
        </w:rPr>
        <w:t>95</w:t>
      </w:r>
      <w:r w:rsidR="00023440">
        <w:rPr>
          <w:rFonts w:ascii="Times" w:hAnsi="Times"/>
        </w:rPr>
        <w:t>)</w:t>
      </w:r>
      <w:r w:rsidR="00A47AFF" w:rsidRPr="003C3C6F">
        <w:rPr>
          <w:rFonts w:ascii="Times" w:hAnsi="Times"/>
        </w:rPr>
        <w:t>.</w:t>
      </w:r>
      <w:r w:rsidR="00F8052E">
        <w:rPr>
          <w:rFonts w:ascii="Times" w:hAnsi="Times"/>
        </w:rPr>
        <w:t xml:space="preserve"> </w:t>
      </w:r>
      <w:r w:rsidR="00F8052E" w:rsidRPr="003C3C6F">
        <w:rPr>
          <w:rFonts w:ascii="Times" w:hAnsi="Times"/>
        </w:rPr>
        <w:t xml:space="preserve">Both categories of variants are more enriched in constrained genes than non-constrained </w:t>
      </w:r>
      <w:commentRangeStart w:id="20"/>
      <w:r w:rsidR="00F8052E" w:rsidRPr="003C3C6F">
        <w:rPr>
          <w:rFonts w:ascii="Times" w:hAnsi="Times"/>
        </w:rPr>
        <w:t>genes</w:t>
      </w:r>
      <w:commentRangeEnd w:id="20"/>
      <w:r w:rsidR="00F8052E" w:rsidRPr="003C3C6F">
        <w:rPr>
          <w:rStyle w:val="CommentReference"/>
          <w:rFonts w:ascii="Times" w:hAnsi="Times"/>
        </w:rPr>
        <w:commentReference w:id="20"/>
      </w:r>
      <w:r w:rsidR="00F8052E" w:rsidRPr="003C3C6F">
        <w:rPr>
          <w:rFonts w:ascii="Times" w:hAnsi="Times"/>
        </w:rPr>
        <w:t>(</w:t>
      </w:r>
      <w:r w:rsidR="00F8052E">
        <w:rPr>
          <w:rFonts w:ascii="Times" w:hAnsi="Times"/>
        </w:rPr>
        <w:t xml:space="preserve">fold=1.92 vs 0.89 for LGD; fold=1.36 vs 1.18 for missense; </w:t>
      </w:r>
      <w:r w:rsidR="00F8052E" w:rsidRPr="003C3C6F">
        <w:rPr>
          <w:rFonts w:ascii="Times" w:hAnsi="Times"/>
        </w:rPr>
        <w:t>Table 1).</w:t>
      </w:r>
      <w:r w:rsidR="00842E0A">
        <w:rPr>
          <w:rFonts w:ascii="Times" w:hAnsi="Times"/>
        </w:rPr>
        <w:t xml:space="preserve"> The enrichment of</w:t>
      </w:r>
      <w:commentRangeStart w:id="21"/>
      <w:r w:rsidR="002A4D57" w:rsidRPr="003C3C6F">
        <w:rPr>
          <w:rFonts w:ascii="Times" w:hAnsi="Times"/>
        </w:rPr>
        <w:t xml:space="preserve"> </w:t>
      </w:r>
      <w:r w:rsidR="00BA2A38" w:rsidRPr="003C3C6F">
        <w:rPr>
          <w:rFonts w:ascii="Times" w:hAnsi="Times"/>
        </w:rPr>
        <w:t>LGD variants and missense variants (fold=1.</w:t>
      </w:r>
      <w:r w:rsidR="006E5F6C" w:rsidRPr="003C3C6F">
        <w:rPr>
          <w:rFonts w:ascii="Times" w:hAnsi="Times"/>
        </w:rPr>
        <w:t>33</w:t>
      </w:r>
      <w:r w:rsidR="00BA2A38" w:rsidRPr="003C3C6F">
        <w:rPr>
          <w:rFonts w:ascii="Times" w:hAnsi="Times"/>
        </w:rPr>
        <w:t>, p=</w:t>
      </w:r>
      <w:r w:rsidR="004605B3" w:rsidRPr="003C3C6F">
        <w:rPr>
          <w:rFonts w:ascii="Times" w:hAnsi="Times"/>
        </w:rPr>
        <w:t>1.5E-03</w:t>
      </w:r>
      <w:r w:rsidR="00BA2A38" w:rsidRPr="003C3C6F">
        <w:rPr>
          <w:rFonts w:ascii="Times" w:hAnsi="Times"/>
        </w:rPr>
        <w:t xml:space="preserve">) </w:t>
      </w:r>
      <w:r w:rsidR="001627BC" w:rsidRPr="003C3C6F">
        <w:rPr>
          <w:rFonts w:ascii="Times" w:hAnsi="Times"/>
        </w:rPr>
        <w:t xml:space="preserve">are </w:t>
      </w:r>
      <w:r w:rsidR="00E37BCF">
        <w:rPr>
          <w:rFonts w:ascii="Times" w:hAnsi="Times"/>
        </w:rPr>
        <w:t>higher</w:t>
      </w:r>
      <w:r w:rsidR="001627BC" w:rsidRPr="003C3C6F">
        <w:rPr>
          <w:rFonts w:ascii="Times" w:hAnsi="Times"/>
        </w:rPr>
        <w:t xml:space="preserve"> </w:t>
      </w:r>
      <w:r w:rsidR="00BA2A38" w:rsidRPr="003C3C6F">
        <w:rPr>
          <w:rFonts w:ascii="Times" w:hAnsi="Times"/>
        </w:rPr>
        <w:t>in complex cases</w:t>
      </w:r>
      <w:r w:rsidR="0013061D">
        <w:rPr>
          <w:rFonts w:ascii="Times" w:hAnsi="Times"/>
        </w:rPr>
        <w:t xml:space="preserve"> compared to isolated cases </w:t>
      </w:r>
      <w:r w:rsidR="0013061D" w:rsidRPr="003C3C6F">
        <w:rPr>
          <w:rFonts w:ascii="Times" w:hAnsi="Times"/>
        </w:rPr>
        <w:t>(fold=1.53</w:t>
      </w:r>
      <w:r w:rsidR="006D535C">
        <w:rPr>
          <w:rFonts w:ascii="Times" w:hAnsi="Times"/>
        </w:rPr>
        <w:t xml:space="preserve"> vs</w:t>
      </w:r>
      <w:r w:rsidR="001B454B">
        <w:rPr>
          <w:rFonts w:ascii="Times" w:hAnsi="Times"/>
        </w:rPr>
        <w:t xml:space="preserve"> </w:t>
      </w:r>
      <w:r w:rsidR="00F76EDD">
        <w:rPr>
          <w:rFonts w:ascii="Times" w:hAnsi="Times"/>
        </w:rPr>
        <w:t xml:space="preserve">0.49 for LGD, </w:t>
      </w:r>
      <w:r w:rsidR="00D235F6">
        <w:rPr>
          <w:rFonts w:ascii="Times" w:hAnsi="Times"/>
        </w:rPr>
        <w:t>fold=</w:t>
      </w:r>
      <w:r w:rsidR="00821CA1">
        <w:rPr>
          <w:rFonts w:ascii="Times" w:hAnsi="Times"/>
        </w:rPr>
        <w:t xml:space="preserve">1.33 vs 1.03 for </w:t>
      </w:r>
      <w:r w:rsidR="00730216">
        <w:rPr>
          <w:rFonts w:ascii="Times" w:hAnsi="Times"/>
        </w:rPr>
        <w:t>missense</w:t>
      </w:r>
      <w:r w:rsidR="0013061D" w:rsidRPr="003C3C6F">
        <w:rPr>
          <w:rFonts w:ascii="Times" w:hAnsi="Times"/>
        </w:rPr>
        <w:t>)</w:t>
      </w:r>
      <w:r w:rsidR="00BA2A38" w:rsidRPr="003C3C6F">
        <w:rPr>
          <w:rFonts w:ascii="Times" w:hAnsi="Times"/>
        </w:rPr>
        <w:t>.</w:t>
      </w:r>
      <w:commentRangeEnd w:id="21"/>
      <w:r w:rsidR="00BA2A38" w:rsidRPr="003C3C6F">
        <w:rPr>
          <w:rStyle w:val="CommentReference"/>
          <w:rFonts w:ascii="Times" w:hAnsi="Times"/>
        </w:rPr>
        <w:commentReference w:id="21"/>
      </w:r>
      <w:r w:rsidR="00BA2A38" w:rsidRPr="003C3C6F">
        <w:rPr>
          <w:rFonts w:ascii="Times" w:hAnsi="Times"/>
        </w:rPr>
        <w:t xml:space="preserve"> </w:t>
      </w:r>
      <w:r w:rsidR="005211B6">
        <w:rPr>
          <w:rFonts w:ascii="Times" w:hAnsi="Times"/>
        </w:rPr>
        <w:t xml:space="preserve">We </w:t>
      </w:r>
      <w:r w:rsidR="0031192B">
        <w:rPr>
          <w:rFonts w:ascii="Times" w:hAnsi="Times"/>
        </w:rPr>
        <w:t>further</w:t>
      </w:r>
      <w:r w:rsidR="005211B6">
        <w:rPr>
          <w:rFonts w:ascii="Times" w:hAnsi="Times"/>
        </w:rPr>
        <w:t xml:space="preserve"> tested the </w:t>
      </w:r>
      <w:r w:rsidR="00F353E3">
        <w:rPr>
          <w:rFonts w:ascii="Times" w:hAnsi="Times"/>
        </w:rPr>
        <w:t>enrichment</w:t>
      </w:r>
      <w:r w:rsidR="005211B6">
        <w:rPr>
          <w:rFonts w:ascii="Times" w:hAnsi="Times"/>
        </w:rPr>
        <w:t xml:space="preserve"> </w:t>
      </w:r>
      <w:r w:rsidR="000A14C5">
        <w:rPr>
          <w:rFonts w:ascii="Times" w:hAnsi="Times"/>
        </w:rPr>
        <w:t xml:space="preserve">of </w:t>
      </w:r>
      <w:r w:rsidR="004637D9">
        <w:rPr>
          <w:rFonts w:ascii="Times" w:hAnsi="Times"/>
        </w:rPr>
        <w:t xml:space="preserve">variants in </w:t>
      </w:r>
      <w:r w:rsidR="000A14C5">
        <w:rPr>
          <w:rFonts w:ascii="Times" w:hAnsi="Times"/>
        </w:rPr>
        <w:t>complex cases</w:t>
      </w:r>
      <w:r w:rsidR="000F58BF">
        <w:rPr>
          <w:rFonts w:ascii="Times" w:hAnsi="Times"/>
        </w:rPr>
        <w:t xml:space="preserve"> </w:t>
      </w:r>
      <w:r w:rsidR="005504C0">
        <w:rPr>
          <w:rFonts w:ascii="Times" w:hAnsi="Times"/>
        </w:rPr>
        <w:t>in gene sets divided by</w:t>
      </w:r>
      <w:r w:rsidR="00D767E9">
        <w:rPr>
          <w:rFonts w:ascii="Times" w:hAnsi="Times"/>
        </w:rPr>
        <w:t xml:space="preserve"> </w:t>
      </w:r>
      <w:r w:rsidR="00106E8E">
        <w:rPr>
          <w:rFonts w:ascii="Times" w:hAnsi="Times"/>
        </w:rPr>
        <w:t xml:space="preserve">rank score of </w:t>
      </w:r>
      <w:proofErr w:type="spellStart"/>
      <w:r w:rsidR="009F128E">
        <w:rPr>
          <w:rFonts w:ascii="Times" w:hAnsi="Times"/>
        </w:rPr>
        <w:t>gnomAD</w:t>
      </w:r>
      <w:proofErr w:type="spellEnd"/>
      <w:r w:rsidR="009F128E">
        <w:rPr>
          <w:rFonts w:ascii="Times" w:hAnsi="Times"/>
        </w:rPr>
        <w:t xml:space="preserve"> </w:t>
      </w:r>
      <w:proofErr w:type="spellStart"/>
      <w:r w:rsidR="00410E7B">
        <w:rPr>
          <w:rFonts w:ascii="Times" w:hAnsi="Times"/>
        </w:rPr>
        <w:t>Mis</w:t>
      </w:r>
      <w:r w:rsidR="00874E5A">
        <w:rPr>
          <w:rFonts w:ascii="Times" w:hAnsi="Times"/>
        </w:rPr>
        <w:t>O</w:t>
      </w:r>
      <w:r w:rsidR="009F128E">
        <w:rPr>
          <w:rFonts w:ascii="Times" w:hAnsi="Times"/>
        </w:rPr>
        <w:t>EUF</w:t>
      </w:r>
      <w:proofErr w:type="spellEnd"/>
      <w:r w:rsidR="00A96DA1">
        <w:rPr>
          <w:rFonts w:ascii="Times" w:hAnsi="Times"/>
        </w:rPr>
        <w:t xml:space="preserve"> </w:t>
      </w:r>
      <w:r w:rsidR="00ED6D45">
        <w:rPr>
          <w:rFonts w:ascii="Times" w:hAnsi="Times"/>
        </w:rPr>
        <w:t>(Table S4</w:t>
      </w:r>
      <w:r w:rsidR="00A96DA1">
        <w:rPr>
          <w:rFonts w:ascii="Times" w:hAnsi="Times"/>
        </w:rPr>
        <w:t>)</w:t>
      </w:r>
      <w:r w:rsidR="00023B01">
        <w:rPr>
          <w:rFonts w:ascii="Times" w:hAnsi="Times"/>
        </w:rPr>
        <w:t xml:space="preserve">, </w:t>
      </w:r>
      <w:r w:rsidR="0099125D">
        <w:rPr>
          <w:rFonts w:ascii="Times" w:hAnsi="Times"/>
        </w:rPr>
        <w:t xml:space="preserve">both LGD and missense variants were significantly enriched in </w:t>
      </w:r>
      <w:r w:rsidR="00160049">
        <w:rPr>
          <w:rFonts w:ascii="Times" w:hAnsi="Times"/>
        </w:rPr>
        <w:t xml:space="preserve">top 30% </w:t>
      </w:r>
      <w:proofErr w:type="spellStart"/>
      <w:r w:rsidR="00DD1321">
        <w:rPr>
          <w:rFonts w:ascii="Times" w:hAnsi="Times"/>
        </w:rPr>
        <w:t>MisOEUF</w:t>
      </w:r>
      <w:proofErr w:type="spellEnd"/>
      <w:r w:rsidR="00DD1321">
        <w:rPr>
          <w:rFonts w:ascii="Times" w:hAnsi="Times"/>
        </w:rPr>
        <w:t xml:space="preserve"> </w:t>
      </w:r>
      <w:r w:rsidR="00160049">
        <w:rPr>
          <w:rFonts w:ascii="Times" w:hAnsi="Times"/>
        </w:rPr>
        <w:t>ranked genes</w:t>
      </w:r>
      <w:r w:rsidR="00053887">
        <w:rPr>
          <w:rFonts w:ascii="Times" w:hAnsi="Times"/>
        </w:rPr>
        <w:t xml:space="preserve"> (</w:t>
      </w:r>
      <w:r w:rsidR="00017D7A">
        <w:rPr>
          <w:rFonts w:ascii="Times" w:hAnsi="Times"/>
        </w:rPr>
        <w:t>fold=</w:t>
      </w:r>
      <w:r w:rsidR="00B31229">
        <w:rPr>
          <w:rFonts w:ascii="Times" w:hAnsi="Times"/>
        </w:rPr>
        <w:t>2.51, p-value=5.50E-03 for LGD</w:t>
      </w:r>
      <w:r w:rsidR="00012A96">
        <w:rPr>
          <w:rFonts w:ascii="Times" w:hAnsi="Times"/>
        </w:rPr>
        <w:t>;</w:t>
      </w:r>
      <w:r w:rsidR="00B31229">
        <w:rPr>
          <w:rFonts w:ascii="Times" w:hAnsi="Times"/>
        </w:rPr>
        <w:t xml:space="preserve"> </w:t>
      </w:r>
      <w:r w:rsidR="00A52AED">
        <w:rPr>
          <w:rFonts w:ascii="Times" w:hAnsi="Times"/>
        </w:rPr>
        <w:t>fold=1.52, p-value=4.36E-03 for missense)</w:t>
      </w:r>
      <w:r w:rsidR="0015172E">
        <w:rPr>
          <w:rFonts w:ascii="Times" w:hAnsi="Times"/>
        </w:rPr>
        <w:t>.</w:t>
      </w:r>
      <w:r w:rsidR="00353A3B">
        <w:rPr>
          <w:rFonts w:ascii="Times" w:hAnsi="Times"/>
        </w:rPr>
        <w:t xml:space="preserve"> </w:t>
      </w:r>
      <w:r w:rsidR="009F4F95">
        <w:rPr>
          <w:rFonts w:ascii="Times" w:hAnsi="Times"/>
        </w:rPr>
        <w:t>T</w:t>
      </w:r>
      <w:r w:rsidR="004B5C3F">
        <w:rPr>
          <w:rFonts w:ascii="Times" w:hAnsi="Times"/>
        </w:rPr>
        <w:t>hr</w:t>
      </w:r>
      <w:r w:rsidR="003504A4">
        <w:rPr>
          <w:rFonts w:ascii="Times" w:hAnsi="Times"/>
        </w:rPr>
        <w:t xml:space="preserve">ee </w:t>
      </w:r>
      <w:r w:rsidR="0024570D">
        <w:rPr>
          <w:rFonts w:ascii="Times" w:hAnsi="Times"/>
        </w:rPr>
        <w:t>genes</w:t>
      </w:r>
      <w:r w:rsidR="009F4F95">
        <w:rPr>
          <w:rFonts w:ascii="Times" w:hAnsi="Times"/>
        </w:rPr>
        <w:t xml:space="preserve">, </w:t>
      </w:r>
      <w:r w:rsidR="00BF7348">
        <w:rPr>
          <w:rFonts w:ascii="Times" w:hAnsi="Times"/>
        </w:rPr>
        <w:t xml:space="preserve">ERCC1, </w:t>
      </w:r>
      <w:r w:rsidR="006B180A">
        <w:rPr>
          <w:rFonts w:ascii="Times" w:hAnsi="Times"/>
        </w:rPr>
        <w:t>GLS, TLR9</w:t>
      </w:r>
      <w:r w:rsidR="0024570D">
        <w:rPr>
          <w:rFonts w:ascii="Times" w:hAnsi="Times"/>
        </w:rPr>
        <w:t xml:space="preserve"> have recurrent missense variants in</w:t>
      </w:r>
      <w:r w:rsidR="00FF445B">
        <w:rPr>
          <w:rFonts w:ascii="Times" w:hAnsi="Times"/>
        </w:rPr>
        <w:t xml:space="preserve"> </w:t>
      </w:r>
      <w:r w:rsidR="0061049A">
        <w:rPr>
          <w:rFonts w:ascii="Times" w:hAnsi="Times"/>
        </w:rPr>
        <w:t xml:space="preserve">our cohort. </w:t>
      </w:r>
    </w:p>
    <w:p w14:paraId="3B32DCD6" w14:textId="77777777" w:rsidR="00D15313" w:rsidRDefault="00D15313" w:rsidP="00BA2A38">
      <w:pPr>
        <w:rPr>
          <w:rFonts w:ascii="Times" w:hAnsi="Times"/>
        </w:rPr>
      </w:pPr>
    </w:p>
    <w:p w14:paraId="3C53AF9A" w14:textId="097DF1F1" w:rsidR="00BA2A38" w:rsidRPr="003C3C6F" w:rsidRDefault="00BA2A38" w:rsidP="00BA2A38">
      <w:pPr>
        <w:rPr>
          <w:rFonts w:ascii="Times" w:hAnsi="Times"/>
        </w:rPr>
      </w:pPr>
      <w:r w:rsidRPr="003C3C6F">
        <w:rPr>
          <w:rFonts w:ascii="Times" w:hAnsi="Times"/>
        </w:rPr>
        <w:t xml:space="preserve">Furthermore, </w:t>
      </w:r>
      <w:commentRangeStart w:id="22"/>
      <w:r w:rsidRPr="003C3C6F">
        <w:rPr>
          <w:rFonts w:ascii="Times" w:hAnsi="Times"/>
        </w:rPr>
        <w:t xml:space="preserve">we observed </w:t>
      </w:r>
      <w:r w:rsidR="00CC2EAA">
        <w:rPr>
          <w:rFonts w:ascii="Times" w:hAnsi="Times"/>
        </w:rPr>
        <w:t>21 damaging</w:t>
      </w:r>
      <w:r w:rsidRPr="003C3C6F">
        <w:rPr>
          <w:rFonts w:ascii="Times" w:hAnsi="Times"/>
        </w:rPr>
        <w:t xml:space="preserve"> variants (</w:t>
      </w:r>
      <w:r w:rsidR="00D67DA8">
        <w:rPr>
          <w:rFonts w:ascii="Times" w:hAnsi="Times"/>
        </w:rPr>
        <w:t>10.9</w:t>
      </w:r>
      <w:r w:rsidRPr="003C3C6F">
        <w:rPr>
          <w:rFonts w:ascii="Times" w:hAnsi="Times"/>
        </w:rPr>
        <w:t xml:space="preserve">%) in </w:t>
      </w:r>
      <w:r w:rsidR="004E46E2" w:rsidRPr="003C3C6F">
        <w:rPr>
          <w:rFonts w:ascii="Times" w:hAnsi="Times"/>
        </w:rPr>
        <w:t xml:space="preserve">the </w:t>
      </w:r>
      <w:r w:rsidRPr="003C3C6F">
        <w:rPr>
          <w:rFonts w:ascii="Times" w:hAnsi="Times"/>
        </w:rPr>
        <w:t>genes that are putative targets of EFTUD2</w:t>
      </w:r>
      <w:r w:rsidR="00C9008E" w:rsidRPr="003C3C6F">
        <w:rPr>
          <w:rFonts w:ascii="Times" w:hAnsi="Times"/>
        </w:rPr>
        <w:t>{POLARIS</w:t>
      </w:r>
      <w:r w:rsidR="00D31D87">
        <w:rPr>
          <w:rFonts w:ascii="Times" w:hAnsi="Times"/>
        </w:rPr>
        <w:t>, method</w:t>
      </w:r>
      <w:r w:rsidR="0022595A">
        <w:rPr>
          <w:rFonts w:ascii="Times" w:hAnsi="Times"/>
        </w:rPr>
        <w:t xml:space="preserve"> part</w:t>
      </w:r>
      <w:r w:rsidR="00C9008E" w:rsidRPr="003C3C6F">
        <w:rPr>
          <w:rFonts w:ascii="Times" w:hAnsi="Times"/>
        </w:rPr>
        <w:t>}</w:t>
      </w:r>
      <w:r w:rsidR="009F20A2" w:rsidRPr="003C3C6F">
        <w:rPr>
          <w:rFonts w:ascii="Times" w:hAnsi="Times"/>
        </w:rPr>
        <w:t xml:space="preserve">, including </w:t>
      </w:r>
      <w:r w:rsidR="00576D4A">
        <w:rPr>
          <w:rFonts w:ascii="Times" w:hAnsi="Times"/>
        </w:rPr>
        <w:t>an</w:t>
      </w:r>
      <w:r w:rsidR="00D72813">
        <w:rPr>
          <w:rFonts w:ascii="Times" w:hAnsi="Times"/>
        </w:rPr>
        <w:t xml:space="preserve"> LGD variant in EFTUD2 gene and </w:t>
      </w:r>
      <w:r w:rsidR="00D42039">
        <w:rPr>
          <w:rFonts w:ascii="Times" w:hAnsi="Times"/>
        </w:rPr>
        <w:t>3</w:t>
      </w:r>
      <w:r w:rsidR="009F20A2" w:rsidRPr="003C3C6F">
        <w:rPr>
          <w:rFonts w:ascii="Times" w:hAnsi="Times"/>
        </w:rPr>
        <w:t xml:space="preserve"> </w:t>
      </w:r>
      <w:r w:rsidR="00703F1E">
        <w:rPr>
          <w:rFonts w:ascii="Times" w:hAnsi="Times"/>
        </w:rPr>
        <w:t xml:space="preserve">genes </w:t>
      </w:r>
      <w:r w:rsidR="00703F1E">
        <w:rPr>
          <w:rFonts w:ascii="Times" w:hAnsi="Times"/>
        </w:rPr>
        <w:lastRenderedPageBreak/>
        <w:t xml:space="preserve">with </w:t>
      </w:r>
      <w:r w:rsidR="009F20A2" w:rsidRPr="003C3C6F">
        <w:rPr>
          <w:rFonts w:ascii="Times" w:hAnsi="Times"/>
        </w:rPr>
        <w:t>LGD variants</w:t>
      </w:r>
      <w:r w:rsidR="00065C31" w:rsidRPr="003C3C6F">
        <w:rPr>
          <w:rFonts w:ascii="Times" w:hAnsi="Times"/>
        </w:rPr>
        <w:t xml:space="preserve">: </w:t>
      </w:r>
      <w:r w:rsidR="00607DB2" w:rsidRPr="00607DB2">
        <w:rPr>
          <w:rFonts w:ascii="Times" w:hAnsi="Times"/>
        </w:rPr>
        <w:t>MANBAL</w:t>
      </w:r>
      <w:r w:rsidR="00A1146A">
        <w:rPr>
          <w:rFonts w:ascii="Times" w:hAnsi="Times"/>
        </w:rPr>
        <w:t xml:space="preserve">, </w:t>
      </w:r>
      <w:r w:rsidR="00927F14" w:rsidRPr="00927F14">
        <w:rPr>
          <w:rFonts w:ascii="Times" w:hAnsi="Times"/>
        </w:rPr>
        <w:t>GTF2I</w:t>
      </w:r>
      <w:r w:rsidR="00B16B2F">
        <w:rPr>
          <w:rFonts w:ascii="Times" w:hAnsi="Times"/>
        </w:rPr>
        <w:t xml:space="preserve"> and </w:t>
      </w:r>
      <w:r w:rsidR="00FE6FD4" w:rsidRPr="00FE6FD4">
        <w:rPr>
          <w:rFonts w:ascii="Times" w:hAnsi="Times"/>
        </w:rPr>
        <w:t>IVD</w:t>
      </w:r>
      <w:r w:rsidR="00FE6FD4">
        <w:rPr>
          <w:rFonts w:ascii="Times" w:hAnsi="Times"/>
        </w:rPr>
        <w:t>.</w:t>
      </w:r>
      <w:r w:rsidRPr="003C3C6F">
        <w:rPr>
          <w:rFonts w:ascii="Times" w:hAnsi="Times"/>
        </w:rPr>
        <w:t xml:space="preserve"> </w:t>
      </w:r>
      <w:commentRangeEnd w:id="22"/>
      <w:r w:rsidRPr="003C3C6F">
        <w:rPr>
          <w:rStyle w:val="CommentReference"/>
          <w:rFonts w:ascii="Times" w:hAnsi="Times"/>
        </w:rPr>
        <w:commentReference w:id="22"/>
      </w:r>
      <w:r w:rsidR="00A6350A">
        <w:rPr>
          <w:rFonts w:ascii="Times" w:hAnsi="Times"/>
        </w:rPr>
        <w:t xml:space="preserve">The enrichment of LGD and missense variants are higher </w:t>
      </w:r>
      <w:r w:rsidR="000040AC">
        <w:rPr>
          <w:rFonts w:ascii="Times" w:hAnsi="Times"/>
        </w:rPr>
        <w:t xml:space="preserve">in those genes </w:t>
      </w:r>
      <w:r w:rsidR="00A6350A">
        <w:rPr>
          <w:rFonts w:ascii="Times" w:hAnsi="Times"/>
        </w:rPr>
        <w:t xml:space="preserve">compared </w:t>
      </w:r>
      <w:r w:rsidR="00745021">
        <w:rPr>
          <w:rFonts w:ascii="Times" w:hAnsi="Times"/>
        </w:rPr>
        <w:t>to genome baseline</w:t>
      </w:r>
      <w:r w:rsidR="00C36121">
        <w:rPr>
          <w:rFonts w:ascii="Times" w:hAnsi="Times"/>
        </w:rPr>
        <w:t xml:space="preserve"> (</w:t>
      </w:r>
      <w:r w:rsidR="004A0449">
        <w:rPr>
          <w:rFonts w:ascii="Times" w:hAnsi="Times"/>
        </w:rPr>
        <w:t>fold=</w:t>
      </w:r>
      <w:r w:rsidR="000709E4">
        <w:rPr>
          <w:rFonts w:ascii="Times" w:hAnsi="Times"/>
        </w:rPr>
        <w:t>2.51 vs 1.20 for LGD; fold=</w:t>
      </w:r>
      <w:r w:rsidR="006B7E7F">
        <w:rPr>
          <w:rFonts w:ascii="Times" w:hAnsi="Times"/>
        </w:rPr>
        <w:t>1.46 vs 1.23 for missense)</w:t>
      </w:r>
      <w:r w:rsidR="00745021">
        <w:rPr>
          <w:rFonts w:ascii="Times" w:hAnsi="Times"/>
        </w:rPr>
        <w:t xml:space="preserve">. </w:t>
      </w:r>
      <w:r w:rsidRPr="003C3C6F">
        <w:rPr>
          <w:rFonts w:ascii="Times" w:hAnsi="Times"/>
        </w:rPr>
        <w:t>Overall, the burden indicates that</w:t>
      </w:r>
      <w:r w:rsidR="00354EB2">
        <w:rPr>
          <w:rFonts w:ascii="Times" w:hAnsi="Times"/>
        </w:rPr>
        <w:t xml:space="preserve"> </w:t>
      </w:r>
      <w:commentRangeStart w:id="23"/>
      <w:r w:rsidRPr="003C3C6F">
        <w:rPr>
          <w:rFonts w:ascii="Times" w:hAnsi="Times"/>
        </w:rPr>
        <w:t xml:space="preserve">LGD </w:t>
      </w:r>
      <w:commentRangeEnd w:id="23"/>
      <w:r w:rsidRPr="003C3C6F">
        <w:rPr>
          <w:rStyle w:val="CommentReference"/>
          <w:rFonts w:ascii="Times" w:hAnsi="Times"/>
        </w:rPr>
        <w:commentReference w:id="23"/>
      </w:r>
      <w:r w:rsidR="00354EB2">
        <w:rPr>
          <w:rFonts w:ascii="Times" w:hAnsi="Times"/>
        </w:rPr>
        <w:t>variants</w:t>
      </w:r>
      <w:r w:rsidR="00247249">
        <w:rPr>
          <w:rFonts w:ascii="Times" w:hAnsi="Times"/>
        </w:rPr>
        <w:t xml:space="preserve"> as well as</w:t>
      </w:r>
      <w:r w:rsidRPr="003C3C6F">
        <w:rPr>
          <w:rFonts w:ascii="Times" w:hAnsi="Times"/>
        </w:rPr>
        <w:t xml:space="preserve"> missense variants in complex cases </w:t>
      </w:r>
      <w:r w:rsidR="008D2D3A">
        <w:rPr>
          <w:rFonts w:ascii="Times" w:hAnsi="Times"/>
        </w:rPr>
        <w:t xml:space="preserve">are likely </w:t>
      </w:r>
      <w:r w:rsidR="00643384">
        <w:rPr>
          <w:rFonts w:ascii="Times" w:hAnsi="Times"/>
        </w:rPr>
        <w:t xml:space="preserve">to be </w:t>
      </w:r>
      <w:r w:rsidR="008D2D3A">
        <w:rPr>
          <w:rFonts w:ascii="Times" w:hAnsi="Times"/>
        </w:rPr>
        <w:t>pathogenic</w:t>
      </w:r>
      <w:r w:rsidRPr="003C3C6F">
        <w:rPr>
          <w:rFonts w:ascii="Times" w:hAnsi="Times"/>
        </w:rPr>
        <w:t xml:space="preserve">, and EFTUD2 </w:t>
      </w:r>
      <w:r w:rsidR="002C4AAF">
        <w:rPr>
          <w:rFonts w:ascii="Times" w:hAnsi="Times"/>
        </w:rPr>
        <w:t xml:space="preserve">targeted genes </w:t>
      </w:r>
      <w:r w:rsidRPr="003C3C6F">
        <w:rPr>
          <w:rFonts w:ascii="Times" w:hAnsi="Times"/>
        </w:rPr>
        <w:t>plays an important role in disease.</w:t>
      </w:r>
      <w:r w:rsidR="0027580E">
        <w:rPr>
          <w:rFonts w:ascii="Times" w:hAnsi="Times"/>
        </w:rPr>
        <w:t xml:space="preserve"> </w:t>
      </w:r>
    </w:p>
    <w:p w14:paraId="300CB3F5" w14:textId="77777777" w:rsidR="00BA2A38" w:rsidRDefault="00BA2A38" w:rsidP="00586A3B">
      <w:pPr>
        <w:rPr>
          <w:rFonts w:ascii="Times" w:hAnsi="Times"/>
        </w:rPr>
      </w:pPr>
    </w:p>
    <w:p w14:paraId="24196080" w14:textId="66CBB5DC" w:rsidR="00BE136D" w:rsidRPr="003C3C6F" w:rsidRDefault="00BE136D" w:rsidP="00586A3B">
      <w:pPr>
        <w:rPr>
          <w:rFonts w:ascii="Times" w:hAnsi="Times"/>
        </w:rPr>
        <w:sectPr w:rsidR="00BE136D" w:rsidRPr="003C3C6F" w:rsidSect="005F1F81">
          <w:pgSz w:w="12240" w:h="15840"/>
          <w:pgMar w:top="1440" w:right="1440" w:bottom="1440" w:left="1440" w:header="720" w:footer="720" w:gutter="0"/>
          <w:cols w:space="720"/>
          <w:docGrid w:linePitch="360"/>
        </w:sectPr>
      </w:pPr>
    </w:p>
    <w:p w14:paraId="7FE20576" w14:textId="77777777" w:rsidR="00586A3B" w:rsidRPr="003C3C6F" w:rsidRDefault="00586A3B" w:rsidP="00586A3B">
      <w:pPr>
        <w:rPr>
          <w:rFonts w:ascii="Times" w:hAnsi="Times"/>
        </w:rPr>
      </w:pPr>
    </w:p>
    <w:p w14:paraId="1CF875CF" w14:textId="77777777" w:rsidR="00586A3B" w:rsidRPr="003C3C6F" w:rsidRDefault="00586A3B" w:rsidP="00586A3B">
      <w:pPr>
        <w:rPr>
          <w:rFonts w:ascii="Times" w:hAnsi="Times"/>
        </w:rPr>
      </w:pPr>
    </w:p>
    <w:tbl>
      <w:tblPr>
        <w:tblW w:w="141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539"/>
        <w:gridCol w:w="903"/>
        <w:gridCol w:w="772"/>
        <w:gridCol w:w="671"/>
        <w:gridCol w:w="1114"/>
        <w:gridCol w:w="605"/>
        <w:gridCol w:w="671"/>
        <w:gridCol w:w="671"/>
        <w:gridCol w:w="1156"/>
        <w:gridCol w:w="661"/>
        <w:gridCol w:w="828"/>
        <w:gridCol w:w="716"/>
        <w:gridCol w:w="1041"/>
      </w:tblGrid>
      <w:tr w:rsidR="00F235D6" w:rsidRPr="003C3C6F" w14:paraId="1B513BE4" w14:textId="77777777" w:rsidTr="00480AA5">
        <w:trPr>
          <w:trHeight w:val="320"/>
          <w:jc w:val="center"/>
        </w:trPr>
        <w:tc>
          <w:tcPr>
            <w:tcW w:w="4334" w:type="dxa"/>
            <w:gridSpan w:val="2"/>
            <w:vMerge w:val="restart"/>
            <w:shd w:val="clear" w:color="auto" w:fill="auto"/>
            <w:noWrap/>
            <w:vAlign w:val="center"/>
            <w:hideMark/>
          </w:tcPr>
          <w:p w14:paraId="6C85699A" w14:textId="77777777" w:rsidR="00FF21D3" w:rsidRPr="00FF21D3" w:rsidRDefault="00FF21D3" w:rsidP="00480AA5">
            <w:pPr>
              <w:jc w:val="center"/>
              <w:rPr>
                <w:rFonts w:ascii="Times" w:eastAsia="Times New Roman" w:hAnsi="Times" w:cs="Times New Roman"/>
                <w:sz w:val="22"/>
                <w:szCs w:val="22"/>
              </w:rPr>
            </w:pPr>
          </w:p>
        </w:tc>
        <w:tc>
          <w:tcPr>
            <w:tcW w:w="3460" w:type="dxa"/>
            <w:gridSpan w:val="4"/>
            <w:shd w:val="clear" w:color="auto" w:fill="auto"/>
            <w:noWrap/>
            <w:vAlign w:val="center"/>
            <w:hideMark/>
          </w:tcPr>
          <w:p w14:paraId="553132C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All cases (n=185)</w:t>
            </w:r>
          </w:p>
        </w:tc>
        <w:tc>
          <w:tcPr>
            <w:tcW w:w="3103" w:type="dxa"/>
            <w:gridSpan w:val="4"/>
            <w:shd w:val="clear" w:color="auto" w:fill="auto"/>
            <w:noWrap/>
            <w:vAlign w:val="center"/>
            <w:hideMark/>
          </w:tcPr>
          <w:p w14:paraId="5B75E39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Isolated cases (n=59)</w:t>
            </w:r>
          </w:p>
        </w:tc>
        <w:tc>
          <w:tcPr>
            <w:tcW w:w="3246" w:type="dxa"/>
            <w:gridSpan w:val="4"/>
            <w:shd w:val="clear" w:color="auto" w:fill="auto"/>
            <w:noWrap/>
            <w:vAlign w:val="center"/>
            <w:hideMark/>
          </w:tcPr>
          <w:p w14:paraId="54AA10B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Complex cases (n=126)</w:t>
            </w:r>
          </w:p>
        </w:tc>
      </w:tr>
      <w:tr w:rsidR="00337321" w:rsidRPr="003C3C6F" w14:paraId="2C8EF70F" w14:textId="77777777" w:rsidTr="00480AA5">
        <w:trPr>
          <w:trHeight w:val="320"/>
          <w:jc w:val="center"/>
        </w:trPr>
        <w:tc>
          <w:tcPr>
            <w:tcW w:w="4334" w:type="dxa"/>
            <w:gridSpan w:val="2"/>
            <w:vMerge/>
            <w:vAlign w:val="center"/>
            <w:hideMark/>
          </w:tcPr>
          <w:p w14:paraId="16735EC4" w14:textId="77777777" w:rsidR="00FF21D3" w:rsidRPr="00FF21D3" w:rsidRDefault="00FF21D3" w:rsidP="00480AA5">
            <w:pPr>
              <w:jc w:val="center"/>
              <w:rPr>
                <w:rFonts w:ascii="Times" w:eastAsia="Times New Roman" w:hAnsi="Times" w:cs="Times New Roman"/>
                <w:sz w:val="22"/>
                <w:szCs w:val="22"/>
              </w:rPr>
            </w:pPr>
          </w:p>
        </w:tc>
        <w:tc>
          <w:tcPr>
            <w:tcW w:w="903" w:type="dxa"/>
            <w:shd w:val="clear" w:color="auto" w:fill="auto"/>
            <w:noWrap/>
            <w:vAlign w:val="center"/>
            <w:hideMark/>
          </w:tcPr>
          <w:p w14:paraId="63073CDF" w14:textId="77777777" w:rsidR="00FF21D3" w:rsidRPr="00FF21D3" w:rsidRDefault="00FF21D3" w:rsidP="00480AA5">
            <w:pPr>
              <w:jc w:val="center"/>
              <w:rPr>
                <w:rFonts w:ascii="Times" w:eastAsia="Times New Roman" w:hAnsi="Times" w:cs="Calibri"/>
                <w:color w:val="000000"/>
                <w:sz w:val="22"/>
                <w:szCs w:val="22"/>
              </w:rPr>
            </w:pPr>
            <w:proofErr w:type="spellStart"/>
            <w:r w:rsidRPr="00FF21D3">
              <w:rPr>
                <w:rFonts w:ascii="Times" w:eastAsia="Times New Roman" w:hAnsi="Times" w:cs="Calibri"/>
                <w:color w:val="000000"/>
                <w:sz w:val="22"/>
                <w:szCs w:val="22"/>
              </w:rPr>
              <w:t>obs</w:t>
            </w:r>
            <w:proofErr w:type="spellEnd"/>
          </w:p>
        </w:tc>
        <w:tc>
          <w:tcPr>
            <w:tcW w:w="772" w:type="dxa"/>
            <w:shd w:val="clear" w:color="auto" w:fill="auto"/>
            <w:noWrap/>
            <w:vAlign w:val="center"/>
            <w:hideMark/>
          </w:tcPr>
          <w:p w14:paraId="27B735A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exp</w:t>
            </w:r>
          </w:p>
        </w:tc>
        <w:tc>
          <w:tcPr>
            <w:tcW w:w="671" w:type="dxa"/>
            <w:shd w:val="clear" w:color="auto" w:fill="auto"/>
            <w:noWrap/>
            <w:vAlign w:val="center"/>
            <w:hideMark/>
          </w:tcPr>
          <w:p w14:paraId="3A91AD5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fold</w:t>
            </w:r>
          </w:p>
        </w:tc>
        <w:tc>
          <w:tcPr>
            <w:tcW w:w="1114" w:type="dxa"/>
            <w:shd w:val="clear" w:color="auto" w:fill="auto"/>
            <w:noWrap/>
            <w:vAlign w:val="center"/>
            <w:hideMark/>
          </w:tcPr>
          <w:p w14:paraId="01B4D25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p</w:t>
            </w:r>
          </w:p>
        </w:tc>
        <w:tc>
          <w:tcPr>
            <w:tcW w:w="605" w:type="dxa"/>
            <w:shd w:val="clear" w:color="auto" w:fill="auto"/>
            <w:noWrap/>
            <w:vAlign w:val="center"/>
            <w:hideMark/>
          </w:tcPr>
          <w:p w14:paraId="10F6B36B" w14:textId="77777777" w:rsidR="00FF21D3" w:rsidRPr="00FF21D3" w:rsidRDefault="00FF21D3" w:rsidP="00480AA5">
            <w:pPr>
              <w:jc w:val="center"/>
              <w:rPr>
                <w:rFonts w:ascii="Times" w:eastAsia="Times New Roman" w:hAnsi="Times" w:cs="Calibri"/>
                <w:color w:val="000000"/>
                <w:sz w:val="22"/>
                <w:szCs w:val="22"/>
              </w:rPr>
            </w:pPr>
            <w:proofErr w:type="spellStart"/>
            <w:r w:rsidRPr="00FF21D3">
              <w:rPr>
                <w:rFonts w:ascii="Times" w:eastAsia="Times New Roman" w:hAnsi="Times" w:cs="Calibri"/>
                <w:color w:val="000000"/>
                <w:sz w:val="22"/>
                <w:szCs w:val="22"/>
              </w:rPr>
              <w:t>obs</w:t>
            </w:r>
            <w:proofErr w:type="spellEnd"/>
          </w:p>
        </w:tc>
        <w:tc>
          <w:tcPr>
            <w:tcW w:w="671" w:type="dxa"/>
            <w:shd w:val="clear" w:color="auto" w:fill="auto"/>
            <w:noWrap/>
            <w:vAlign w:val="center"/>
            <w:hideMark/>
          </w:tcPr>
          <w:p w14:paraId="634DD8D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exp</w:t>
            </w:r>
          </w:p>
        </w:tc>
        <w:tc>
          <w:tcPr>
            <w:tcW w:w="671" w:type="dxa"/>
            <w:shd w:val="clear" w:color="auto" w:fill="auto"/>
            <w:noWrap/>
            <w:vAlign w:val="center"/>
            <w:hideMark/>
          </w:tcPr>
          <w:p w14:paraId="3C8510E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fold</w:t>
            </w:r>
          </w:p>
        </w:tc>
        <w:tc>
          <w:tcPr>
            <w:tcW w:w="1156" w:type="dxa"/>
            <w:shd w:val="clear" w:color="auto" w:fill="auto"/>
            <w:noWrap/>
            <w:vAlign w:val="center"/>
            <w:hideMark/>
          </w:tcPr>
          <w:p w14:paraId="57E5D1A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p</w:t>
            </w:r>
          </w:p>
        </w:tc>
        <w:tc>
          <w:tcPr>
            <w:tcW w:w="661" w:type="dxa"/>
            <w:shd w:val="clear" w:color="auto" w:fill="auto"/>
            <w:noWrap/>
            <w:vAlign w:val="center"/>
            <w:hideMark/>
          </w:tcPr>
          <w:p w14:paraId="26A97AF8" w14:textId="77777777" w:rsidR="00FF21D3" w:rsidRPr="00FF21D3" w:rsidRDefault="00FF21D3" w:rsidP="00480AA5">
            <w:pPr>
              <w:jc w:val="center"/>
              <w:rPr>
                <w:rFonts w:ascii="Times" w:eastAsia="Times New Roman" w:hAnsi="Times" w:cs="Calibri"/>
                <w:color w:val="000000"/>
                <w:sz w:val="22"/>
                <w:szCs w:val="22"/>
              </w:rPr>
            </w:pPr>
            <w:proofErr w:type="spellStart"/>
            <w:r w:rsidRPr="00FF21D3">
              <w:rPr>
                <w:rFonts w:ascii="Times" w:eastAsia="Times New Roman" w:hAnsi="Times" w:cs="Calibri"/>
                <w:color w:val="000000"/>
                <w:sz w:val="22"/>
                <w:szCs w:val="22"/>
              </w:rPr>
              <w:t>obs</w:t>
            </w:r>
            <w:proofErr w:type="spellEnd"/>
          </w:p>
        </w:tc>
        <w:tc>
          <w:tcPr>
            <w:tcW w:w="828" w:type="dxa"/>
            <w:shd w:val="clear" w:color="auto" w:fill="auto"/>
            <w:noWrap/>
            <w:vAlign w:val="center"/>
            <w:hideMark/>
          </w:tcPr>
          <w:p w14:paraId="4EDF3A8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exp</w:t>
            </w:r>
          </w:p>
        </w:tc>
        <w:tc>
          <w:tcPr>
            <w:tcW w:w="716" w:type="dxa"/>
            <w:shd w:val="clear" w:color="auto" w:fill="auto"/>
            <w:noWrap/>
            <w:vAlign w:val="center"/>
            <w:hideMark/>
          </w:tcPr>
          <w:p w14:paraId="64D472D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fold</w:t>
            </w:r>
          </w:p>
        </w:tc>
        <w:tc>
          <w:tcPr>
            <w:tcW w:w="1041" w:type="dxa"/>
            <w:shd w:val="clear" w:color="auto" w:fill="auto"/>
            <w:noWrap/>
            <w:vAlign w:val="center"/>
            <w:hideMark/>
          </w:tcPr>
          <w:p w14:paraId="4546148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p</w:t>
            </w:r>
          </w:p>
        </w:tc>
      </w:tr>
      <w:tr w:rsidR="000C5836" w:rsidRPr="003C3C6F" w14:paraId="6AF6DB67" w14:textId="77777777" w:rsidTr="00480AA5">
        <w:trPr>
          <w:trHeight w:val="320"/>
          <w:jc w:val="center"/>
        </w:trPr>
        <w:tc>
          <w:tcPr>
            <w:tcW w:w="1795" w:type="dxa"/>
            <w:vMerge w:val="restart"/>
            <w:shd w:val="clear" w:color="auto" w:fill="auto"/>
            <w:noWrap/>
            <w:vAlign w:val="center"/>
            <w:hideMark/>
          </w:tcPr>
          <w:p w14:paraId="03A8B6C5" w14:textId="77777777" w:rsidR="00FF21D3" w:rsidRPr="00FF21D3" w:rsidRDefault="00FF21D3" w:rsidP="00480AA5">
            <w:pPr>
              <w:jc w:val="center"/>
              <w:rPr>
                <w:rFonts w:ascii="Times" w:eastAsia="Times New Roman" w:hAnsi="Times" w:cs="Calibri"/>
                <w:color w:val="000000"/>
                <w:sz w:val="20"/>
                <w:szCs w:val="20"/>
              </w:rPr>
            </w:pPr>
            <w:r w:rsidRPr="00FF21D3">
              <w:rPr>
                <w:rFonts w:ascii="Times" w:eastAsia="Times New Roman" w:hAnsi="Times" w:cs="Calibri"/>
                <w:color w:val="000000"/>
                <w:sz w:val="20"/>
                <w:szCs w:val="20"/>
              </w:rPr>
              <w:t>ALL 19384 genes</w:t>
            </w:r>
          </w:p>
        </w:tc>
        <w:tc>
          <w:tcPr>
            <w:tcW w:w="2539" w:type="dxa"/>
            <w:shd w:val="clear" w:color="auto" w:fill="auto"/>
            <w:noWrap/>
            <w:vAlign w:val="center"/>
            <w:hideMark/>
          </w:tcPr>
          <w:p w14:paraId="7A785F81"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Synonymous</w:t>
            </w:r>
          </w:p>
        </w:tc>
        <w:tc>
          <w:tcPr>
            <w:tcW w:w="903" w:type="dxa"/>
            <w:shd w:val="clear" w:color="auto" w:fill="auto"/>
            <w:noWrap/>
            <w:vAlign w:val="center"/>
            <w:hideMark/>
          </w:tcPr>
          <w:p w14:paraId="76F4E40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58</w:t>
            </w:r>
          </w:p>
        </w:tc>
        <w:tc>
          <w:tcPr>
            <w:tcW w:w="772" w:type="dxa"/>
            <w:shd w:val="clear" w:color="auto" w:fill="auto"/>
            <w:noWrap/>
            <w:vAlign w:val="center"/>
            <w:hideMark/>
          </w:tcPr>
          <w:p w14:paraId="2BDDC13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61.6</w:t>
            </w:r>
          </w:p>
        </w:tc>
        <w:tc>
          <w:tcPr>
            <w:tcW w:w="671" w:type="dxa"/>
            <w:shd w:val="clear" w:color="000000" w:fill="DEF0E5"/>
            <w:noWrap/>
            <w:vAlign w:val="center"/>
            <w:hideMark/>
          </w:tcPr>
          <w:p w14:paraId="754ACDA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0.94</w:t>
            </w:r>
          </w:p>
        </w:tc>
        <w:tc>
          <w:tcPr>
            <w:tcW w:w="1114" w:type="dxa"/>
            <w:shd w:val="clear" w:color="000000" w:fill="94B3DB"/>
            <w:noWrap/>
            <w:vAlign w:val="center"/>
            <w:hideMark/>
          </w:tcPr>
          <w:p w14:paraId="51C1262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6.95E-01</w:t>
            </w:r>
          </w:p>
        </w:tc>
        <w:tc>
          <w:tcPr>
            <w:tcW w:w="605" w:type="dxa"/>
            <w:shd w:val="clear" w:color="auto" w:fill="auto"/>
            <w:noWrap/>
            <w:vAlign w:val="center"/>
            <w:hideMark/>
          </w:tcPr>
          <w:p w14:paraId="79E0E0D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23</w:t>
            </w:r>
          </w:p>
        </w:tc>
        <w:tc>
          <w:tcPr>
            <w:tcW w:w="671" w:type="dxa"/>
            <w:shd w:val="clear" w:color="auto" w:fill="auto"/>
            <w:noWrap/>
            <w:vAlign w:val="center"/>
            <w:hideMark/>
          </w:tcPr>
          <w:p w14:paraId="431F311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19.7</w:t>
            </w:r>
          </w:p>
        </w:tc>
        <w:tc>
          <w:tcPr>
            <w:tcW w:w="671" w:type="dxa"/>
            <w:shd w:val="clear" w:color="000000" w:fill="D7EDDF"/>
            <w:noWrap/>
            <w:vAlign w:val="center"/>
            <w:hideMark/>
          </w:tcPr>
          <w:p w14:paraId="1EAAF8D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1.17</w:t>
            </w:r>
          </w:p>
        </w:tc>
        <w:tc>
          <w:tcPr>
            <w:tcW w:w="1156" w:type="dxa"/>
            <w:shd w:val="clear" w:color="000000" w:fill="E9EEF8"/>
            <w:noWrap/>
            <w:vAlign w:val="center"/>
            <w:hideMark/>
          </w:tcPr>
          <w:p w14:paraId="20189CB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2.53E-01</w:t>
            </w:r>
          </w:p>
        </w:tc>
        <w:tc>
          <w:tcPr>
            <w:tcW w:w="661" w:type="dxa"/>
            <w:shd w:val="clear" w:color="auto" w:fill="auto"/>
            <w:noWrap/>
            <w:vAlign w:val="center"/>
            <w:hideMark/>
          </w:tcPr>
          <w:p w14:paraId="6B408E5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35</w:t>
            </w:r>
          </w:p>
        </w:tc>
        <w:tc>
          <w:tcPr>
            <w:tcW w:w="828" w:type="dxa"/>
            <w:shd w:val="clear" w:color="auto" w:fill="auto"/>
            <w:noWrap/>
            <w:vAlign w:val="center"/>
            <w:hideMark/>
          </w:tcPr>
          <w:p w14:paraId="26A271F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42.0</w:t>
            </w:r>
          </w:p>
        </w:tc>
        <w:tc>
          <w:tcPr>
            <w:tcW w:w="716" w:type="dxa"/>
            <w:shd w:val="clear" w:color="000000" w:fill="E2F2E8"/>
            <w:noWrap/>
            <w:vAlign w:val="center"/>
            <w:hideMark/>
          </w:tcPr>
          <w:p w14:paraId="40FB8F1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0.83</w:t>
            </w:r>
          </w:p>
        </w:tc>
        <w:tc>
          <w:tcPr>
            <w:tcW w:w="1041" w:type="dxa"/>
            <w:shd w:val="clear" w:color="000000" w:fill="729BCF"/>
            <w:noWrap/>
            <w:vAlign w:val="center"/>
            <w:hideMark/>
          </w:tcPr>
          <w:p w14:paraId="0DAE18B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8.78E-01</w:t>
            </w:r>
          </w:p>
        </w:tc>
      </w:tr>
      <w:tr w:rsidR="000C5836" w:rsidRPr="003C3C6F" w14:paraId="47BEB39E" w14:textId="77777777" w:rsidTr="00480AA5">
        <w:trPr>
          <w:trHeight w:val="320"/>
          <w:jc w:val="center"/>
        </w:trPr>
        <w:tc>
          <w:tcPr>
            <w:tcW w:w="1795" w:type="dxa"/>
            <w:vMerge/>
            <w:vAlign w:val="center"/>
            <w:hideMark/>
          </w:tcPr>
          <w:p w14:paraId="1B4BDDBB"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4886043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LGD</w:t>
            </w:r>
          </w:p>
        </w:tc>
        <w:tc>
          <w:tcPr>
            <w:tcW w:w="903" w:type="dxa"/>
            <w:shd w:val="clear" w:color="auto" w:fill="auto"/>
            <w:noWrap/>
            <w:vAlign w:val="center"/>
            <w:hideMark/>
          </w:tcPr>
          <w:p w14:paraId="585C44B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23</w:t>
            </w:r>
          </w:p>
        </w:tc>
        <w:tc>
          <w:tcPr>
            <w:tcW w:w="772" w:type="dxa"/>
            <w:shd w:val="clear" w:color="auto" w:fill="auto"/>
            <w:noWrap/>
            <w:vAlign w:val="center"/>
            <w:hideMark/>
          </w:tcPr>
          <w:p w14:paraId="66C4E3B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19.2</w:t>
            </w:r>
          </w:p>
        </w:tc>
        <w:tc>
          <w:tcPr>
            <w:tcW w:w="671" w:type="dxa"/>
            <w:shd w:val="clear" w:color="000000" w:fill="D6EDDE"/>
            <w:noWrap/>
            <w:vAlign w:val="center"/>
            <w:hideMark/>
          </w:tcPr>
          <w:p w14:paraId="2A5FD48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1.20</w:t>
            </w:r>
          </w:p>
        </w:tc>
        <w:tc>
          <w:tcPr>
            <w:tcW w:w="1114" w:type="dxa"/>
            <w:shd w:val="clear" w:color="000000" w:fill="EFF3FB"/>
            <w:noWrap/>
            <w:vAlign w:val="center"/>
            <w:hideMark/>
          </w:tcPr>
          <w:p w14:paraId="3968B64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2.21E-01</w:t>
            </w:r>
          </w:p>
        </w:tc>
        <w:tc>
          <w:tcPr>
            <w:tcW w:w="605" w:type="dxa"/>
            <w:shd w:val="clear" w:color="auto" w:fill="auto"/>
            <w:noWrap/>
            <w:vAlign w:val="center"/>
            <w:hideMark/>
          </w:tcPr>
          <w:p w14:paraId="012591F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w:t>
            </w:r>
          </w:p>
        </w:tc>
        <w:tc>
          <w:tcPr>
            <w:tcW w:w="671" w:type="dxa"/>
            <w:shd w:val="clear" w:color="auto" w:fill="auto"/>
            <w:noWrap/>
            <w:vAlign w:val="center"/>
            <w:hideMark/>
          </w:tcPr>
          <w:p w14:paraId="195D983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6.1</w:t>
            </w:r>
          </w:p>
        </w:tc>
        <w:tc>
          <w:tcPr>
            <w:tcW w:w="671" w:type="dxa"/>
            <w:shd w:val="clear" w:color="000000" w:fill="EDF6F2"/>
            <w:noWrap/>
            <w:vAlign w:val="center"/>
            <w:hideMark/>
          </w:tcPr>
          <w:p w14:paraId="36A4FD2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0.49</w:t>
            </w:r>
          </w:p>
        </w:tc>
        <w:tc>
          <w:tcPr>
            <w:tcW w:w="1156" w:type="dxa"/>
            <w:shd w:val="clear" w:color="000000" w:fill="6592CA"/>
            <w:noWrap/>
            <w:vAlign w:val="center"/>
            <w:hideMark/>
          </w:tcPr>
          <w:p w14:paraId="7291771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9.43E-01</w:t>
            </w:r>
          </w:p>
        </w:tc>
        <w:tc>
          <w:tcPr>
            <w:tcW w:w="661" w:type="dxa"/>
            <w:shd w:val="clear" w:color="auto" w:fill="auto"/>
            <w:noWrap/>
            <w:vAlign w:val="center"/>
            <w:hideMark/>
          </w:tcPr>
          <w:p w14:paraId="5193418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20</w:t>
            </w:r>
          </w:p>
        </w:tc>
        <w:tc>
          <w:tcPr>
            <w:tcW w:w="828" w:type="dxa"/>
            <w:shd w:val="clear" w:color="auto" w:fill="auto"/>
            <w:noWrap/>
            <w:vAlign w:val="center"/>
            <w:hideMark/>
          </w:tcPr>
          <w:p w14:paraId="1946395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13.1</w:t>
            </w:r>
          </w:p>
        </w:tc>
        <w:tc>
          <w:tcPr>
            <w:tcW w:w="716" w:type="dxa"/>
            <w:shd w:val="clear" w:color="000000" w:fill="CBE9D5"/>
            <w:noWrap/>
            <w:vAlign w:val="center"/>
            <w:hideMark/>
          </w:tcPr>
          <w:p w14:paraId="361312F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1.53</w:t>
            </w:r>
          </w:p>
        </w:tc>
        <w:tc>
          <w:tcPr>
            <w:tcW w:w="1041" w:type="dxa"/>
            <w:shd w:val="clear" w:color="000000" w:fill="F99597"/>
            <w:noWrap/>
            <w:vAlign w:val="center"/>
            <w:hideMark/>
          </w:tcPr>
          <w:p w14:paraId="14CAEBA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4.48E-02</w:t>
            </w:r>
          </w:p>
        </w:tc>
      </w:tr>
      <w:tr w:rsidR="000C5836" w:rsidRPr="003C3C6F" w14:paraId="7581A742" w14:textId="77777777" w:rsidTr="00480AA5">
        <w:trPr>
          <w:trHeight w:val="320"/>
          <w:jc w:val="center"/>
        </w:trPr>
        <w:tc>
          <w:tcPr>
            <w:tcW w:w="1795" w:type="dxa"/>
            <w:vMerge/>
            <w:vAlign w:val="center"/>
            <w:hideMark/>
          </w:tcPr>
          <w:p w14:paraId="79FD8159"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0D58221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Missense</w:t>
            </w:r>
          </w:p>
        </w:tc>
        <w:tc>
          <w:tcPr>
            <w:tcW w:w="903" w:type="dxa"/>
            <w:shd w:val="clear" w:color="auto" w:fill="auto"/>
            <w:noWrap/>
            <w:vAlign w:val="center"/>
            <w:hideMark/>
          </w:tcPr>
          <w:p w14:paraId="09201EB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169</w:t>
            </w:r>
          </w:p>
        </w:tc>
        <w:tc>
          <w:tcPr>
            <w:tcW w:w="772" w:type="dxa"/>
            <w:shd w:val="clear" w:color="auto" w:fill="auto"/>
            <w:noWrap/>
            <w:vAlign w:val="center"/>
            <w:hideMark/>
          </w:tcPr>
          <w:p w14:paraId="304787A9"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137.3</w:t>
            </w:r>
          </w:p>
        </w:tc>
        <w:tc>
          <w:tcPr>
            <w:tcW w:w="671" w:type="dxa"/>
            <w:shd w:val="clear" w:color="000000" w:fill="D5ECDD"/>
            <w:noWrap/>
            <w:vAlign w:val="center"/>
            <w:hideMark/>
          </w:tcPr>
          <w:p w14:paraId="432C19D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1.23</w:t>
            </w:r>
          </w:p>
        </w:tc>
        <w:tc>
          <w:tcPr>
            <w:tcW w:w="1114" w:type="dxa"/>
            <w:shd w:val="clear" w:color="000000" w:fill="F86D6F"/>
            <w:noWrap/>
            <w:vAlign w:val="center"/>
            <w:hideMark/>
          </w:tcPr>
          <w:p w14:paraId="0DE71BF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4.93E-03</w:t>
            </w:r>
          </w:p>
        </w:tc>
        <w:tc>
          <w:tcPr>
            <w:tcW w:w="605" w:type="dxa"/>
            <w:shd w:val="clear" w:color="auto" w:fill="auto"/>
            <w:noWrap/>
            <w:vAlign w:val="center"/>
            <w:hideMark/>
          </w:tcPr>
          <w:p w14:paraId="7629105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45</w:t>
            </w:r>
          </w:p>
        </w:tc>
        <w:tc>
          <w:tcPr>
            <w:tcW w:w="671" w:type="dxa"/>
            <w:shd w:val="clear" w:color="auto" w:fill="auto"/>
            <w:noWrap/>
            <w:vAlign w:val="center"/>
            <w:hideMark/>
          </w:tcPr>
          <w:p w14:paraId="2066027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43.8</w:t>
            </w:r>
          </w:p>
        </w:tc>
        <w:tc>
          <w:tcPr>
            <w:tcW w:w="671" w:type="dxa"/>
            <w:shd w:val="clear" w:color="000000" w:fill="DBEFE3"/>
            <w:noWrap/>
            <w:vAlign w:val="center"/>
            <w:hideMark/>
          </w:tcPr>
          <w:p w14:paraId="0478CC0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1.03</w:t>
            </w:r>
          </w:p>
        </w:tc>
        <w:tc>
          <w:tcPr>
            <w:tcW w:w="1156" w:type="dxa"/>
            <w:shd w:val="clear" w:color="000000" w:fill="C4D4EB"/>
            <w:noWrap/>
            <w:vAlign w:val="center"/>
            <w:hideMark/>
          </w:tcPr>
          <w:p w14:paraId="2937B84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4.48E-01</w:t>
            </w:r>
          </w:p>
        </w:tc>
        <w:tc>
          <w:tcPr>
            <w:tcW w:w="661" w:type="dxa"/>
            <w:shd w:val="clear" w:color="auto" w:fill="auto"/>
            <w:noWrap/>
            <w:vAlign w:val="center"/>
            <w:hideMark/>
          </w:tcPr>
          <w:p w14:paraId="59A55B2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124</w:t>
            </w:r>
          </w:p>
        </w:tc>
        <w:tc>
          <w:tcPr>
            <w:tcW w:w="828" w:type="dxa"/>
            <w:shd w:val="clear" w:color="auto" w:fill="auto"/>
            <w:noWrap/>
            <w:vAlign w:val="center"/>
            <w:hideMark/>
          </w:tcPr>
          <w:p w14:paraId="37A7AFF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93.5</w:t>
            </w:r>
          </w:p>
        </w:tc>
        <w:tc>
          <w:tcPr>
            <w:tcW w:w="716" w:type="dxa"/>
            <w:shd w:val="clear" w:color="000000" w:fill="D2EBDB"/>
            <w:noWrap/>
            <w:vAlign w:val="center"/>
            <w:hideMark/>
          </w:tcPr>
          <w:p w14:paraId="3715FEF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1.33</w:t>
            </w:r>
          </w:p>
        </w:tc>
        <w:tc>
          <w:tcPr>
            <w:tcW w:w="1041" w:type="dxa"/>
            <w:shd w:val="clear" w:color="000000" w:fill="F86A6C"/>
            <w:noWrap/>
            <w:vAlign w:val="center"/>
            <w:hideMark/>
          </w:tcPr>
          <w:p w14:paraId="61E3A6C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1.50E-03</w:t>
            </w:r>
          </w:p>
        </w:tc>
      </w:tr>
      <w:tr w:rsidR="000C5836" w:rsidRPr="003C3C6F" w14:paraId="326A5951" w14:textId="77777777" w:rsidTr="00480AA5">
        <w:trPr>
          <w:trHeight w:val="320"/>
          <w:jc w:val="center"/>
        </w:trPr>
        <w:tc>
          <w:tcPr>
            <w:tcW w:w="1795" w:type="dxa"/>
            <w:vMerge/>
            <w:vAlign w:val="center"/>
            <w:hideMark/>
          </w:tcPr>
          <w:p w14:paraId="09FA8B10"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6BB5907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Damage (</w:t>
            </w:r>
            <w:proofErr w:type="spellStart"/>
            <w:r w:rsidRPr="00FF21D3">
              <w:rPr>
                <w:rFonts w:ascii="Times" w:eastAsia="Times New Roman" w:hAnsi="Times" w:cs="Calibri"/>
                <w:color w:val="000000"/>
                <w:sz w:val="22"/>
                <w:szCs w:val="22"/>
              </w:rPr>
              <w:t>LGD+missense</w:t>
            </w:r>
            <w:proofErr w:type="spellEnd"/>
            <w:r w:rsidRPr="00FF21D3">
              <w:rPr>
                <w:rFonts w:ascii="Times" w:eastAsia="Times New Roman" w:hAnsi="Times" w:cs="Calibri"/>
                <w:color w:val="000000"/>
                <w:sz w:val="22"/>
                <w:szCs w:val="22"/>
              </w:rPr>
              <w:t>)</w:t>
            </w:r>
          </w:p>
        </w:tc>
        <w:tc>
          <w:tcPr>
            <w:tcW w:w="903" w:type="dxa"/>
            <w:shd w:val="clear" w:color="auto" w:fill="auto"/>
            <w:noWrap/>
            <w:vAlign w:val="center"/>
            <w:hideMark/>
          </w:tcPr>
          <w:p w14:paraId="2F752E0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192</w:t>
            </w:r>
          </w:p>
        </w:tc>
        <w:tc>
          <w:tcPr>
            <w:tcW w:w="772" w:type="dxa"/>
            <w:shd w:val="clear" w:color="auto" w:fill="auto"/>
            <w:noWrap/>
            <w:vAlign w:val="center"/>
            <w:hideMark/>
          </w:tcPr>
          <w:p w14:paraId="3D72BC7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156.5</w:t>
            </w:r>
          </w:p>
        </w:tc>
        <w:tc>
          <w:tcPr>
            <w:tcW w:w="671" w:type="dxa"/>
            <w:shd w:val="clear" w:color="000000" w:fill="D5ECDD"/>
            <w:noWrap/>
            <w:vAlign w:val="center"/>
            <w:hideMark/>
          </w:tcPr>
          <w:p w14:paraId="75B62FB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1.23</w:t>
            </w:r>
          </w:p>
        </w:tc>
        <w:tc>
          <w:tcPr>
            <w:tcW w:w="1114" w:type="dxa"/>
            <w:shd w:val="clear" w:color="000000" w:fill="F86C6E"/>
            <w:noWrap/>
            <w:vAlign w:val="center"/>
            <w:hideMark/>
          </w:tcPr>
          <w:p w14:paraId="6950BE8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3.34E-03</w:t>
            </w:r>
          </w:p>
        </w:tc>
        <w:tc>
          <w:tcPr>
            <w:tcW w:w="605" w:type="dxa"/>
            <w:shd w:val="clear" w:color="auto" w:fill="auto"/>
            <w:noWrap/>
            <w:vAlign w:val="center"/>
            <w:hideMark/>
          </w:tcPr>
          <w:p w14:paraId="59A9BBB9"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48</w:t>
            </w:r>
          </w:p>
        </w:tc>
        <w:tc>
          <w:tcPr>
            <w:tcW w:w="671" w:type="dxa"/>
            <w:shd w:val="clear" w:color="auto" w:fill="auto"/>
            <w:noWrap/>
            <w:vAlign w:val="center"/>
            <w:hideMark/>
          </w:tcPr>
          <w:p w14:paraId="5F93860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49.9</w:t>
            </w:r>
          </w:p>
        </w:tc>
        <w:tc>
          <w:tcPr>
            <w:tcW w:w="671" w:type="dxa"/>
            <w:shd w:val="clear" w:color="000000" w:fill="DDF0E5"/>
            <w:noWrap/>
            <w:vAlign w:val="center"/>
            <w:hideMark/>
          </w:tcPr>
          <w:p w14:paraId="3989312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0.96</w:t>
            </w:r>
          </w:p>
        </w:tc>
        <w:tc>
          <w:tcPr>
            <w:tcW w:w="1156" w:type="dxa"/>
            <w:shd w:val="clear" w:color="000000" w:fill="A2BDE0"/>
            <w:noWrap/>
            <w:vAlign w:val="center"/>
            <w:hideMark/>
          </w:tcPr>
          <w:p w14:paraId="5F30708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6.26E-01</w:t>
            </w:r>
          </w:p>
        </w:tc>
        <w:tc>
          <w:tcPr>
            <w:tcW w:w="661" w:type="dxa"/>
            <w:shd w:val="clear" w:color="auto" w:fill="auto"/>
            <w:noWrap/>
            <w:vAlign w:val="center"/>
            <w:hideMark/>
          </w:tcPr>
          <w:p w14:paraId="6058C09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144</w:t>
            </w:r>
          </w:p>
        </w:tc>
        <w:tc>
          <w:tcPr>
            <w:tcW w:w="828" w:type="dxa"/>
            <w:shd w:val="clear" w:color="auto" w:fill="auto"/>
            <w:noWrap/>
            <w:vAlign w:val="center"/>
            <w:hideMark/>
          </w:tcPr>
          <w:p w14:paraId="47E0E50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106.6</w:t>
            </w:r>
          </w:p>
        </w:tc>
        <w:tc>
          <w:tcPr>
            <w:tcW w:w="716" w:type="dxa"/>
            <w:shd w:val="clear" w:color="000000" w:fill="D1EBDA"/>
            <w:noWrap/>
            <w:vAlign w:val="center"/>
            <w:hideMark/>
          </w:tcPr>
          <w:p w14:paraId="19C0042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1.35</w:t>
            </w:r>
          </w:p>
        </w:tc>
        <w:tc>
          <w:tcPr>
            <w:tcW w:w="1041" w:type="dxa"/>
            <w:shd w:val="clear" w:color="000000" w:fill="F8696B"/>
            <w:noWrap/>
            <w:vAlign w:val="center"/>
            <w:hideMark/>
          </w:tcPr>
          <w:p w14:paraId="766C439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3.29E-04</w:t>
            </w:r>
          </w:p>
        </w:tc>
      </w:tr>
      <w:tr w:rsidR="000C5836" w:rsidRPr="003C3C6F" w14:paraId="3006E976" w14:textId="77777777" w:rsidTr="00480AA5">
        <w:trPr>
          <w:trHeight w:val="320"/>
          <w:jc w:val="center"/>
        </w:trPr>
        <w:tc>
          <w:tcPr>
            <w:tcW w:w="1795" w:type="dxa"/>
            <w:vMerge w:val="restart"/>
            <w:shd w:val="clear" w:color="auto" w:fill="auto"/>
            <w:noWrap/>
            <w:vAlign w:val="center"/>
            <w:hideMark/>
          </w:tcPr>
          <w:p w14:paraId="34F14155" w14:textId="77777777" w:rsidR="00FF21D3" w:rsidRPr="00FF21D3" w:rsidRDefault="00FF21D3" w:rsidP="00480AA5">
            <w:pPr>
              <w:jc w:val="center"/>
              <w:rPr>
                <w:rFonts w:ascii="Times" w:eastAsia="Times New Roman" w:hAnsi="Times" w:cs="Calibri"/>
                <w:color w:val="000000"/>
                <w:sz w:val="20"/>
                <w:szCs w:val="20"/>
              </w:rPr>
            </w:pPr>
            <w:proofErr w:type="spellStart"/>
            <w:r w:rsidRPr="00FF21D3">
              <w:rPr>
                <w:rFonts w:ascii="Times" w:eastAsia="Times New Roman" w:hAnsi="Times" w:cs="Calibri"/>
                <w:color w:val="000000"/>
                <w:sz w:val="20"/>
                <w:szCs w:val="20"/>
              </w:rPr>
              <w:t>pLI</w:t>
            </w:r>
            <w:proofErr w:type="spellEnd"/>
            <w:r w:rsidRPr="00FF21D3">
              <w:rPr>
                <w:rFonts w:ascii="Times" w:eastAsia="Times New Roman" w:hAnsi="Times" w:cs="Calibri"/>
                <w:color w:val="000000"/>
                <w:sz w:val="20"/>
                <w:szCs w:val="20"/>
              </w:rPr>
              <w:t xml:space="preserve"> 4365 genes</w:t>
            </w:r>
          </w:p>
        </w:tc>
        <w:tc>
          <w:tcPr>
            <w:tcW w:w="2539" w:type="dxa"/>
            <w:shd w:val="clear" w:color="auto" w:fill="auto"/>
            <w:noWrap/>
            <w:vAlign w:val="center"/>
            <w:hideMark/>
          </w:tcPr>
          <w:p w14:paraId="2664299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Synonymous</w:t>
            </w:r>
          </w:p>
        </w:tc>
        <w:tc>
          <w:tcPr>
            <w:tcW w:w="903" w:type="dxa"/>
            <w:shd w:val="clear" w:color="auto" w:fill="auto"/>
            <w:noWrap/>
            <w:vAlign w:val="center"/>
            <w:hideMark/>
          </w:tcPr>
          <w:p w14:paraId="6B9CDCF9"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22</w:t>
            </w:r>
          </w:p>
        </w:tc>
        <w:tc>
          <w:tcPr>
            <w:tcW w:w="772" w:type="dxa"/>
            <w:shd w:val="clear" w:color="auto" w:fill="auto"/>
            <w:noWrap/>
            <w:vAlign w:val="center"/>
            <w:hideMark/>
          </w:tcPr>
          <w:p w14:paraId="7BD6291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18.7</w:t>
            </w:r>
          </w:p>
        </w:tc>
        <w:tc>
          <w:tcPr>
            <w:tcW w:w="671" w:type="dxa"/>
            <w:shd w:val="clear" w:color="000000" w:fill="D7EDDF"/>
            <w:noWrap/>
            <w:vAlign w:val="center"/>
            <w:hideMark/>
          </w:tcPr>
          <w:p w14:paraId="61F3B2F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1.18</w:t>
            </w:r>
          </w:p>
        </w:tc>
        <w:tc>
          <w:tcPr>
            <w:tcW w:w="1114" w:type="dxa"/>
            <w:shd w:val="clear" w:color="000000" w:fill="E9EFF9"/>
            <w:noWrap/>
            <w:vAlign w:val="center"/>
            <w:hideMark/>
          </w:tcPr>
          <w:p w14:paraId="5D25BCE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2.50E-01</w:t>
            </w:r>
          </w:p>
        </w:tc>
        <w:tc>
          <w:tcPr>
            <w:tcW w:w="605" w:type="dxa"/>
            <w:shd w:val="clear" w:color="auto" w:fill="auto"/>
            <w:noWrap/>
            <w:vAlign w:val="center"/>
            <w:hideMark/>
          </w:tcPr>
          <w:p w14:paraId="0BCD61A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9</w:t>
            </w:r>
          </w:p>
        </w:tc>
        <w:tc>
          <w:tcPr>
            <w:tcW w:w="671" w:type="dxa"/>
            <w:shd w:val="clear" w:color="auto" w:fill="auto"/>
            <w:noWrap/>
            <w:vAlign w:val="center"/>
            <w:hideMark/>
          </w:tcPr>
          <w:p w14:paraId="61274AA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6.0</w:t>
            </w:r>
          </w:p>
        </w:tc>
        <w:tc>
          <w:tcPr>
            <w:tcW w:w="671" w:type="dxa"/>
            <w:shd w:val="clear" w:color="000000" w:fill="CCE9D5"/>
            <w:noWrap/>
            <w:vAlign w:val="center"/>
            <w:hideMark/>
          </w:tcPr>
          <w:p w14:paraId="3B6801D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1.51</w:t>
            </w:r>
          </w:p>
        </w:tc>
        <w:tc>
          <w:tcPr>
            <w:tcW w:w="1156" w:type="dxa"/>
            <w:shd w:val="clear" w:color="000000" w:fill="FCFCFF"/>
            <w:noWrap/>
            <w:vAlign w:val="center"/>
            <w:hideMark/>
          </w:tcPr>
          <w:p w14:paraId="201AB99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1.49E-01</w:t>
            </w:r>
          </w:p>
        </w:tc>
        <w:tc>
          <w:tcPr>
            <w:tcW w:w="661" w:type="dxa"/>
            <w:shd w:val="clear" w:color="auto" w:fill="auto"/>
            <w:noWrap/>
            <w:vAlign w:val="center"/>
            <w:hideMark/>
          </w:tcPr>
          <w:p w14:paraId="3C4FC48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w:t>
            </w:r>
          </w:p>
        </w:tc>
        <w:tc>
          <w:tcPr>
            <w:tcW w:w="828" w:type="dxa"/>
            <w:shd w:val="clear" w:color="auto" w:fill="auto"/>
            <w:noWrap/>
            <w:vAlign w:val="center"/>
            <w:hideMark/>
          </w:tcPr>
          <w:p w14:paraId="5B34537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12.7</w:t>
            </w:r>
          </w:p>
        </w:tc>
        <w:tc>
          <w:tcPr>
            <w:tcW w:w="716" w:type="dxa"/>
            <w:shd w:val="clear" w:color="000000" w:fill="DCEFE3"/>
            <w:noWrap/>
            <w:vAlign w:val="center"/>
            <w:hideMark/>
          </w:tcPr>
          <w:p w14:paraId="01734BA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1.02</w:t>
            </w:r>
          </w:p>
        </w:tc>
        <w:tc>
          <w:tcPr>
            <w:tcW w:w="1041" w:type="dxa"/>
            <w:shd w:val="clear" w:color="000000" w:fill="B8CDE8"/>
            <w:noWrap/>
            <w:vAlign w:val="center"/>
            <w:hideMark/>
          </w:tcPr>
          <w:p w14:paraId="3F29574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5.06E-01</w:t>
            </w:r>
          </w:p>
        </w:tc>
      </w:tr>
      <w:tr w:rsidR="000C5836" w:rsidRPr="003C3C6F" w14:paraId="150FB6D4" w14:textId="77777777" w:rsidTr="00480AA5">
        <w:trPr>
          <w:trHeight w:val="320"/>
          <w:jc w:val="center"/>
        </w:trPr>
        <w:tc>
          <w:tcPr>
            <w:tcW w:w="1795" w:type="dxa"/>
            <w:vMerge/>
            <w:vAlign w:val="center"/>
            <w:hideMark/>
          </w:tcPr>
          <w:p w14:paraId="1437138F"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1FF6179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LGD</w:t>
            </w:r>
          </w:p>
        </w:tc>
        <w:tc>
          <w:tcPr>
            <w:tcW w:w="903" w:type="dxa"/>
            <w:shd w:val="clear" w:color="auto" w:fill="auto"/>
            <w:noWrap/>
            <w:vAlign w:val="center"/>
            <w:hideMark/>
          </w:tcPr>
          <w:p w14:paraId="3EF2B52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11</w:t>
            </w:r>
          </w:p>
        </w:tc>
        <w:tc>
          <w:tcPr>
            <w:tcW w:w="772" w:type="dxa"/>
            <w:shd w:val="clear" w:color="auto" w:fill="auto"/>
            <w:noWrap/>
            <w:vAlign w:val="center"/>
            <w:hideMark/>
          </w:tcPr>
          <w:p w14:paraId="001C316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5.7</w:t>
            </w:r>
          </w:p>
        </w:tc>
        <w:tc>
          <w:tcPr>
            <w:tcW w:w="671" w:type="dxa"/>
            <w:shd w:val="clear" w:color="000000" w:fill="BEE3CA"/>
            <w:noWrap/>
            <w:vAlign w:val="center"/>
            <w:hideMark/>
          </w:tcPr>
          <w:p w14:paraId="549ED6B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1.92</w:t>
            </w:r>
          </w:p>
        </w:tc>
        <w:tc>
          <w:tcPr>
            <w:tcW w:w="1114" w:type="dxa"/>
            <w:shd w:val="clear" w:color="000000" w:fill="F8888B"/>
            <w:noWrap/>
            <w:vAlign w:val="center"/>
            <w:hideMark/>
          </w:tcPr>
          <w:p w14:paraId="6C9EFB39"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3.22E-02</w:t>
            </w:r>
          </w:p>
        </w:tc>
        <w:tc>
          <w:tcPr>
            <w:tcW w:w="605" w:type="dxa"/>
            <w:shd w:val="clear" w:color="auto" w:fill="auto"/>
            <w:noWrap/>
            <w:vAlign w:val="center"/>
            <w:hideMark/>
          </w:tcPr>
          <w:p w14:paraId="2A18A76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w:t>
            </w:r>
          </w:p>
        </w:tc>
        <w:tc>
          <w:tcPr>
            <w:tcW w:w="671" w:type="dxa"/>
            <w:shd w:val="clear" w:color="auto" w:fill="auto"/>
            <w:noWrap/>
            <w:vAlign w:val="center"/>
            <w:hideMark/>
          </w:tcPr>
          <w:p w14:paraId="0EDAF14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1.8</w:t>
            </w:r>
          </w:p>
        </w:tc>
        <w:tc>
          <w:tcPr>
            <w:tcW w:w="671" w:type="dxa"/>
            <w:shd w:val="clear" w:color="000000" w:fill="FCFCFF"/>
            <w:noWrap/>
            <w:vAlign w:val="center"/>
            <w:hideMark/>
          </w:tcPr>
          <w:p w14:paraId="00665ED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0.00</w:t>
            </w:r>
          </w:p>
        </w:tc>
        <w:tc>
          <w:tcPr>
            <w:tcW w:w="1156" w:type="dxa"/>
            <w:shd w:val="clear" w:color="000000" w:fill="5A8AC6"/>
            <w:noWrap/>
            <w:vAlign w:val="center"/>
            <w:hideMark/>
          </w:tcPr>
          <w:p w14:paraId="72508311"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1.00E+00</w:t>
            </w:r>
          </w:p>
        </w:tc>
        <w:tc>
          <w:tcPr>
            <w:tcW w:w="661" w:type="dxa"/>
            <w:shd w:val="clear" w:color="auto" w:fill="auto"/>
            <w:noWrap/>
            <w:vAlign w:val="center"/>
            <w:hideMark/>
          </w:tcPr>
          <w:p w14:paraId="15C108C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11</w:t>
            </w:r>
          </w:p>
        </w:tc>
        <w:tc>
          <w:tcPr>
            <w:tcW w:w="828" w:type="dxa"/>
            <w:shd w:val="clear" w:color="auto" w:fill="auto"/>
            <w:noWrap/>
            <w:vAlign w:val="center"/>
            <w:hideMark/>
          </w:tcPr>
          <w:p w14:paraId="297AAE3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3.9</w:t>
            </w:r>
          </w:p>
        </w:tc>
        <w:tc>
          <w:tcPr>
            <w:tcW w:w="716" w:type="dxa"/>
            <w:shd w:val="clear" w:color="000000" w:fill="A1D8B1"/>
            <w:noWrap/>
            <w:vAlign w:val="center"/>
            <w:hideMark/>
          </w:tcPr>
          <w:p w14:paraId="627A010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2.82</w:t>
            </w:r>
          </w:p>
        </w:tc>
        <w:tc>
          <w:tcPr>
            <w:tcW w:w="1041" w:type="dxa"/>
            <w:shd w:val="clear" w:color="000000" w:fill="F86B6D"/>
            <w:noWrap/>
            <w:vAlign w:val="center"/>
            <w:hideMark/>
          </w:tcPr>
          <w:p w14:paraId="7D85E78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2.34E-03</w:t>
            </w:r>
          </w:p>
        </w:tc>
      </w:tr>
      <w:tr w:rsidR="000C5836" w:rsidRPr="003C3C6F" w14:paraId="46B49711" w14:textId="77777777" w:rsidTr="00480AA5">
        <w:trPr>
          <w:trHeight w:val="320"/>
          <w:jc w:val="center"/>
        </w:trPr>
        <w:tc>
          <w:tcPr>
            <w:tcW w:w="1795" w:type="dxa"/>
            <w:vMerge/>
            <w:vAlign w:val="center"/>
            <w:hideMark/>
          </w:tcPr>
          <w:p w14:paraId="16E5B0DE"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04BF03E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Missense</w:t>
            </w:r>
          </w:p>
        </w:tc>
        <w:tc>
          <w:tcPr>
            <w:tcW w:w="903" w:type="dxa"/>
            <w:shd w:val="clear" w:color="auto" w:fill="auto"/>
            <w:noWrap/>
            <w:vAlign w:val="center"/>
            <w:hideMark/>
          </w:tcPr>
          <w:p w14:paraId="2F065551"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56</w:t>
            </w:r>
          </w:p>
        </w:tc>
        <w:tc>
          <w:tcPr>
            <w:tcW w:w="772" w:type="dxa"/>
            <w:shd w:val="clear" w:color="auto" w:fill="auto"/>
            <w:noWrap/>
            <w:vAlign w:val="center"/>
            <w:hideMark/>
          </w:tcPr>
          <w:p w14:paraId="2103E37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41.2</w:t>
            </w:r>
          </w:p>
        </w:tc>
        <w:tc>
          <w:tcPr>
            <w:tcW w:w="671" w:type="dxa"/>
            <w:shd w:val="clear" w:color="000000" w:fill="D1EBDA"/>
            <w:noWrap/>
            <w:vAlign w:val="center"/>
            <w:hideMark/>
          </w:tcPr>
          <w:p w14:paraId="2D38FF7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1.36</w:t>
            </w:r>
          </w:p>
        </w:tc>
        <w:tc>
          <w:tcPr>
            <w:tcW w:w="1114" w:type="dxa"/>
            <w:shd w:val="clear" w:color="000000" w:fill="F8797B"/>
            <w:noWrap/>
            <w:vAlign w:val="center"/>
            <w:hideMark/>
          </w:tcPr>
          <w:p w14:paraId="7EACCEB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1.64E-02</w:t>
            </w:r>
          </w:p>
        </w:tc>
        <w:tc>
          <w:tcPr>
            <w:tcW w:w="605" w:type="dxa"/>
            <w:shd w:val="clear" w:color="auto" w:fill="auto"/>
            <w:noWrap/>
            <w:vAlign w:val="center"/>
            <w:hideMark/>
          </w:tcPr>
          <w:p w14:paraId="468350E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w:t>
            </w:r>
          </w:p>
        </w:tc>
        <w:tc>
          <w:tcPr>
            <w:tcW w:w="671" w:type="dxa"/>
            <w:shd w:val="clear" w:color="auto" w:fill="auto"/>
            <w:noWrap/>
            <w:vAlign w:val="center"/>
            <w:hideMark/>
          </w:tcPr>
          <w:p w14:paraId="36C42CC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13.1</w:t>
            </w:r>
          </w:p>
        </w:tc>
        <w:tc>
          <w:tcPr>
            <w:tcW w:w="671" w:type="dxa"/>
            <w:shd w:val="clear" w:color="000000" w:fill="DFF1E6"/>
            <w:noWrap/>
            <w:vAlign w:val="center"/>
            <w:hideMark/>
          </w:tcPr>
          <w:p w14:paraId="1EF5926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0.91</w:t>
            </w:r>
          </w:p>
        </w:tc>
        <w:tc>
          <w:tcPr>
            <w:tcW w:w="1156" w:type="dxa"/>
            <w:shd w:val="clear" w:color="000000" w:fill="9BB8DD"/>
            <w:noWrap/>
            <w:vAlign w:val="center"/>
            <w:hideMark/>
          </w:tcPr>
          <w:p w14:paraId="4DFD316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6.62E-01</w:t>
            </w:r>
          </w:p>
        </w:tc>
        <w:tc>
          <w:tcPr>
            <w:tcW w:w="661" w:type="dxa"/>
            <w:shd w:val="clear" w:color="auto" w:fill="auto"/>
            <w:noWrap/>
            <w:vAlign w:val="center"/>
            <w:hideMark/>
          </w:tcPr>
          <w:p w14:paraId="055E50E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44</w:t>
            </w:r>
          </w:p>
        </w:tc>
        <w:tc>
          <w:tcPr>
            <w:tcW w:w="828" w:type="dxa"/>
            <w:shd w:val="clear" w:color="auto" w:fill="auto"/>
            <w:noWrap/>
            <w:vAlign w:val="center"/>
            <w:hideMark/>
          </w:tcPr>
          <w:p w14:paraId="0E51B49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28.1</w:t>
            </w:r>
          </w:p>
        </w:tc>
        <w:tc>
          <w:tcPr>
            <w:tcW w:w="716" w:type="dxa"/>
            <w:shd w:val="clear" w:color="000000" w:fill="CAE8D4"/>
            <w:noWrap/>
            <w:vAlign w:val="center"/>
            <w:hideMark/>
          </w:tcPr>
          <w:p w14:paraId="6F8A9B9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1.57</w:t>
            </w:r>
          </w:p>
        </w:tc>
        <w:tc>
          <w:tcPr>
            <w:tcW w:w="1041" w:type="dxa"/>
            <w:shd w:val="clear" w:color="000000" w:fill="F86C6E"/>
            <w:noWrap/>
            <w:vAlign w:val="center"/>
            <w:hideMark/>
          </w:tcPr>
          <w:p w14:paraId="337FBE4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3.27E-03</w:t>
            </w:r>
          </w:p>
        </w:tc>
      </w:tr>
      <w:tr w:rsidR="000C5836" w:rsidRPr="003C3C6F" w14:paraId="2F2DFCE4" w14:textId="77777777" w:rsidTr="00480AA5">
        <w:trPr>
          <w:trHeight w:val="320"/>
          <w:jc w:val="center"/>
        </w:trPr>
        <w:tc>
          <w:tcPr>
            <w:tcW w:w="1795" w:type="dxa"/>
            <w:vMerge/>
            <w:vAlign w:val="center"/>
            <w:hideMark/>
          </w:tcPr>
          <w:p w14:paraId="19145420"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3BEC072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Damage (</w:t>
            </w:r>
            <w:proofErr w:type="spellStart"/>
            <w:r w:rsidRPr="00FF21D3">
              <w:rPr>
                <w:rFonts w:ascii="Times" w:eastAsia="Times New Roman" w:hAnsi="Times" w:cs="Calibri"/>
                <w:color w:val="000000"/>
                <w:sz w:val="22"/>
                <w:szCs w:val="22"/>
              </w:rPr>
              <w:t>LGD+missense</w:t>
            </w:r>
            <w:proofErr w:type="spellEnd"/>
            <w:r w:rsidRPr="00FF21D3">
              <w:rPr>
                <w:rFonts w:ascii="Times" w:eastAsia="Times New Roman" w:hAnsi="Times" w:cs="Calibri"/>
                <w:color w:val="000000"/>
                <w:sz w:val="22"/>
                <w:szCs w:val="22"/>
              </w:rPr>
              <w:t>)</w:t>
            </w:r>
          </w:p>
        </w:tc>
        <w:tc>
          <w:tcPr>
            <w:tcW w:w="903" w:type="dxa"/>
            <w:shd w:val="clear" w:color="auto" w:fill="auto"/>
            <w:noWrap/>
            <w:vAlign w:val="center"/>
            <w:hideMark/>
          </w:tcPr>
          <w:p w14:paraId="68DB072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67</w:t>
            </w:r>
          </w:p>
        </w:tc>
        <w:tc>
          <w:tcPr>
            <w:tcW w:w="772" w:type="dxa"/>
            <w:shd w:val="clear" w:color="auto" w:fill="auto"/>
            <w:noWrap/>
            <w:vAlign w:val="center"/>
            <w:hideMark/>
          </w:tcPr>
          <w:p w14:paraId="35AD846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47.0</w:t>
            </w:r>
          </w:p>
        </w:tc>
        <w:tc>
          <w:tcPr>
            <w:tcW w:w="671" w:type="dxa"/>
            <w:shd w:val="clear" w:color="000000" w:fill="CEEAD8"/>
            <w:noWrap/>
            <w:vAlign w:val="center"/>
            <w:hideMark/>
          </w:tcPr>
          <w:p w14:paraId="5CBC860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1.43</w:t>
            </w:r>
          </w:p>
        </w:tc>
        <w:tc>
          <w:tcPr>
            <w:tcW w:w="1114" w:type="dxa"/>
            <w:shd w:val="clear" w:color="000000" w:fill="F86C6E"/>
            <w:noWrap/>
            <w:vAlign w:val="center"/>
            <w:hideMark/>
          </w:tcPr>
          <w:p w14:paraId="476FBAD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3.41E-03</w:t>
            </w:r>
          </w:p>
        </w:tc>
        <w:tc>
          <w:tcPr>
            <w:tcW w:w="605" w:type="dxa"/>
            <w:shd w:val="clear" w:color="auto" w:fill="auto"/>
            <w:noWrap/>
            <w:vAlign w:val="center"/>
            <w:hideMark/>
          </w:tcPr>
          <w:p w14:paraId="2460090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w:t>
            </w:r>
          </w:p>
        </w:tc>
        <w:tc>
          <w:tcPr>
            <w:tcW w:w="671" w:type="dxa"/>
            <w:shd w:val="clear" w:color="auto" w:fill="auto"/>
            <w:noWrap/>
            <w:vAlign w:val="center"/>
            <w:hideMark/>
          </w:tcPr>
          <w:p w14:paraId="1346FE21"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15.0</w:t>
            </w:r>
          </w:p>
        </w:tc>
        <w:tc>
          <w:tcPr>
            <w:tcW w:w="671" w:type="dxa"/>
            <w:shd w:val="clear" w:color="000000" w:fill="E3F2E9"/>
            <w:noWrap/>
            <w:vAlign w:val="center"/>
            <w:hideMark/>
          </w:tcPr>
          <w:p w14:paraId="258FEE6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0.80</w:t>
            </w:r>
          </w:p>
        </w:tc>
        <w:tc>
          <w:tcPr>
            <w:tcW w:w="1156" w:type="dxa"/>
            <w:shd w:val="clear" w:color="000000" w:fill="7EA3D3"/>
            <w:noWrap/>
            <w:vAlign w:val="center"/>
            <w:hideMark/>
          </w:tcPr>
          <w:p w14:paraId="1DB920D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8.14E-01</w:t>
            </w:r>
          </w:p>
        </w:tc>
        <w:tc>
          <w:tcPr>
            <w:tcW w:w="661" w:type="dxa"/>
            <w:shd w:val="clear" w:color="auto" w:fill="auto"/>
            <w:noWrap/>
            <w:vAlign w:val="center"/>
            <w:hideMark/>
          </w:tcPr>
          <w:p w14:paraId="622E6A0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55</w:t>
            </w:r>
          </w:p>
        </w:tc>
        <w:tc>
          <w:tcPr>
            <w:tcW w:w="828" w:type="dxa"/>
            <w:shd w:val="clear" w:color="auto" w:fill="auto"/>
            <w:noWrap/>
            <w:vAlign w:val="center"/>
            <w:hideMark/>
          </w:tcPr>
          <w:p w14:paraId="29A704D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32.0</w:t>
            </w:r>
          </w:p>
        </w:tc>
        <w:tc>
          <w:tcPr>
            <w:tcW w:w="716" w:type="dxa"/>
            <w:shd w:val="clear" w:color="000000" w:fill="C5E6D0"/>
            <w:noWrap/>
            <w:vAlign w:val="center"/>
            <w:hideMark/>
          </w:tcPr>
          <w:p w14:paraId="07713B3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1.72</w:t>
            </w:r>
          </w:p>
        </w:tc>
        <w:tc>
          <w:tcPr>
            <w:tcW w:w="1041" w:type="dxa"/>
            <w:shd w:val="clear" w:color="000000" w:fill="F8696B"/>
            <w:noWrap/>
            <w:vAlign w:val="center"/>
            <w:hideMark/>
          </w:tcPr>
          <w:p w14:paraId="1DFA878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1.35E-04</w:t>
            </w:r>
          </w:p>
        </w:tc>
      </w:tr>
      <w:tr w:rsidR="000C5836" w:rsidRPr="003C3C6F" w14:paraId="5AB5B6C5" w14:textId="77777777" w:rsidTr="00480AA5">
        <w:trPr>
          <w:trHeight w:val="320"/>
          <w:jc w:val="center"/>
        </w:trPr>
        <w:tc>
          <w:tcPr>
            <w:tcW w:w="1795" w:type="dxa"/>
            <w:vMerge w:val="restart"/>
            <w:shd w:val="clear" w:color="auto" w:fill="auto"/>
            <w:noWrap/>
            <w:vAlign w:val="center"/>
            <w:hideMark/>
          </w:tcPr>
          <w:p w14:paraId="124B8F2C" w14:textId="77777777" w:rsidR="00FF21D3" w:rsidRPr="00FF21D3" w:rsidRDefault="00FF21D3" w:rsidP="00480AA5">
            <w:pPr>
              <w:jc w:val="center"/>
              <w:rPr>
                <w:rFonts w:ascii="Times" w:eastAsia="Times New Roman" w:hAnsi="Times" w:cs="Calibri"/>
                <w:color w:val="000000"/>
                <w:sz w:val="20"/>
                <w:szCs w:val="20"/>
              </w:rPr>
            </w:pPr>
            <w:r w:rsidRPr="00FF21D3">
              <w:rPr>
                <w:rFonts w:ascii="Times" w:eastAsia="Times New Roman" w:hAnsi="Times" w:cs="Calibri"/>
                <w:color w:val="000000"/>
                <w:sz w:val="20"/>
                <w:szCs w:val="20"/>
              </w:rPr>
              <w:t>other 15019 genes</w:t>
            </w:r>
          </w:p>
        </w:tc>
        <w:tc>
          <w:tcPr>
            <w:tcW w:w="2539" w:type="dxa"/>
            <w:shd w:val="clear" w:color="auto" w:fill="auto"/>
            <w:noWrap/>
            <w:vAlign w:val="center"/>
            <w:hideMark/>
          </w:tcPr>
          <w:p w14:paraId="77C0446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Synonymous</w:t>
            </w:r>
          </w:p>
        </w:tc>
        <w:tc>
          <w:tcPr>
            <w:tcW w:w="903" w:type="dxa"/>
            <w:shd w:val="clear" w:color="auto" w:fill="auto"/>
            <w:noWrap/>
            <w:vAlign w:val="center"/>
            <w:hideMark/>
          </w:tcPr>
          <w:p w14:paraId="260C1C5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36</w:t>
            </w:r>
          </w:p>
        </w:tc>
        <w:tc>
          <w:tcPr>
            <w:tcW w:w="772" w:type="dxa"/>
            <w:shd w:val="clear" w:color="auto" w:fill="auto"/>
            <w:noWrap/>
            <w:vAlign w:val="center"/>
            <w:hideMark/>
          </w:tcPr>
          <w:p w14:paraId="39A762F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42.9</w:t>
            </w:r>
          </w:p>
        </w:tc>
        <w:tc>
          <w:tcPr>
            <w:tcW w:w="671" w:type="dxa"/>
            <w:shd w:val="clear" w:color="000000" w:fill="E1F2E8"/>
            <w:noWrap/>
            <w:vAlign w:val="center"/>
            <w:hideMark/>
          </w:tcPr>
          <w:p w14:paraId="658C43C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0.84</w:t>
            </w:r>
          </w:p>
        </w:tc>
        <w:tc>
          <w:tcPr>
            <w:tcW w:w="1114" w:type="dxa"/>
            <w:shd w:val="clear" w:color="000000" w:fill="729BCF"/>
            <w:noWrap/>
            <w:vAlign w:val="center"/>
            <w:hideMark/>
          </w:tcPr>
          <w:p w14:paraId="5111A71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8.74E-01</w:t>
            </w:r>
          </w:p>
        </w:tc>
        <w:tc>
          <w:tcPr>
            <w:tcW w:w="605" w:type="dxa"/>
            <w:shd w:val="clear" w:color="auto" w:fill="auto"/>
            <w:noWrap/>
            <w:vAlign w:val="center"/>
            <w:hideMark/>
          </w:tcPr>
          <w:p w14:paraId="2D43660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14</w:t>
            </w:r>
          </w:p>
        </w:tc>
        <w:tc>
          <w:tcPr>
            <w:tcW w:w="671" w:type="dxa"/>
            <w:shd w:val="clear" w:color="auto" w:fill="auto"/>
            <w:noWrap/>
            <w:vAlign w:val="center"/>
            <w:hideMark/>
          </w:tcPr>
          <w:p w14:paraId="0DAF255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13.7</w:t>
            </w:r>
          </w:p>
        </w:tc>
        <w:tc>
          <w:tcPr>
            <w:tcW w:w="671" w:type="dxa"/>
            <w:shd w:val="clear" w:color="000000" w:fill="DCEFE3"/>
            <w:noWrap/>
            <w:vAlign w:val="center"/>
            <w:hideMark/>
          </w:tcPr>
          <w:p w14:paraId="133856E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1.02</w:t>
            </w:r>
          </w:p>
        </w:tc>
        <w:tc>
          <w:tcPr>
            <w:tcW w:w="1156" w:type="dxa"/>
            <w:shd w:val="clear" w:color="000000" w:fill="B9CDE8"/>
            <w:noWrap/>
            <w:vAlign w:val="center"/>
            <w:hideMark/>
          </w:tcPr>
          <w:p w14:paraId="736B46D1"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5.03E-01</w:t>
            </w:r>
          </w:p>
        </w:tc>
        <w:tc>
          <w:tcPr>
            <w:tcW w:w="661" w:type="dxa"/>
            <w:shd w:val="clear" w:color="auto" w:fill="auto"/>
            <w:noWrap/>
            <w:vAlign w:val="center"/>
            <w:hideMark/>
          </w:tcPr>
          <w:p w14:paraId="7588AAC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22</w:t>
            </w:r>
          </w:p>
        </w:tc>
        <w:tc>
          <w:tcPr>
            <w:tcW w:w="828" w:type="dxa"/>
            <w:shd w:val="clear" w:color="auto" w:fill="auto"/>
            <w:noWrap/>
            <w:vAlign w:val="center"/>
            <w:hideMark/>
          </w:tcPr>
          <w:p w14:paraId="170C48A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29.2</w:t>
            </w:r>
          </w:p>
        </w:tc>
        <w:tc>
          <w:tcPr>
            <w:tcW w:w="716" w:type="dxa"/>
            <w:shd w:val="clear" w:color="000000" w:fill="E4F3EB"/>
            <w:noWrap/>
            <w:vAlign w:val="center"/>
            <w:hideMark/>
          </w:tcPr>
          <w:p w14:paraId="4D4CA0C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0.75</w:t>
            </w:r>
          </w:p>
        </w:tc>
        <w:tc>
          <w:tcPr>
            <w:tcW w:w="1041" w:type="dxa"/>
            <w:shd w:val="clear" w:color="000000" w:fill="6894CB"/>
            <w:noWrap/>
            <w:vAlign w:val="center"/>
            <w:hideMark/>
          </w:tcPr>
          <w:p w14:paraId="0FC02E1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9.29E-01</w:t>
            </w:r>
          </w:p>
        </w:tc>
      </w:tr>
      <w:tr w:rsidR="000C5836" w:rsidRPr="003C3C6F" w14:paraId="2DE5ED4F" w14:textId="77777777" w:rsidTr="00480AA5">
        <w:trPr>
          <w:trHeight w:val="320"/>
          <w:jc w:val="center"/>
        </w:trPr>
        <w:tc>
          <w:tcPr>
            <w:tcW w:w="1795" w:type="dxa"/>
            <w:vMerge/>
            <w:vAlign w:val="center"/>
            <w:hideMark/>
          </w:tcPr>
          <w:p w14:paraId="0831922A"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70C10CA1"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LGD</w:t>
            </w:r>
          </w:p>
        </w:tc>
        <w:tc>
          <w:tcPr>
            <w:tcW w:w="903" w:type="dxa"/>
            <w:shd w:val="clear" w:color="auto" w:fill="auto"/>
            <w:noWrap/>
            <w:vAlign w:val="center"/>
            <w:hideMark/>
          </w:tcPr>
          <w:p w14:paraId="390E5F3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w:t>
            </w:r>
          </w:p>
        </w:tc>
        <w:tc>
          <w:tcPr>
            <w:tcW w:w="772" w:type="dxa"/>
            <w:shd w:val="clear" w:color="auto" w:fill="auto"/>
            <w:noWrap/>
            <w:vAlign w:val="center"/>
            <w:hideMark/>
          </w:tcPr>
          <w:p w14:paraId="7768B6F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13.5</w:t>
            </w:r>
          </w:p>
        </w:tc>
        <w:tc>
          <w:tcPr>
            <w:tcW w:w="671" w:type="dxa"/>
            <w:shd w:val="clear" w:color="000000" w:fill="E0F1E7"/>
            <w:noWrap/>
            <w:vAlign w:val="center"/>
            <w:hideMark/>
          </w:tcPr>
          <w:p w14:paraId="073F519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0.89</w:t>
            </w:r>
          </w:p>
        </w:tc>
        <w:tc>
          <w:tcPr>
            <w:tcW w:w="1114" w:type="dxa"/>
            <w:shd w:val="clear" w:color="000000" w:fill="95B4DB"/>
            <w:noWrap/>
            <w:vAlign w:val="center"/>
            <w:hideMark/>
          </w:tcPr>
          <w:p w14:paraId="2328A74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6.93E-01</w:t>
            </w:r>
          </w:p>
        </w:tc>
        <w:tc>
          <w:tcPr>
            <w:tcW w:w="605" w:type="dxa"/>
            <w:shd w:val="clear" w:color="auto" w:fill="auto"/>
            <w:noWrap/>
            <w:vAlign w:val="center"/>
            <w:hideMark/>
          </w:tcPr>
          <w:p w14:paraId="69A7125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w:t>
            </w:r>
          </w:p>
        </w:tc>
        <w:tc>
          <w:tcPr>
            <w:tcW w:w="671" w:type="dxa"/>
            <w:shd w:val="clear" w:color="auto" w:fill="auto"/>
            <w:noWrap/>
            <w:vAlign w:val="center"/>
            <w:hideMark/>
          </w:tcPr>
          <w:p w14:paraId="49772D2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4.3</w:t>
            </w:r>
          </w:p>
        </w:tc>
        <w:tc>
          <w:tcPr>
            <w:tcW w:w="671" w:type="dxa"/>
            <w:shd w:val="clear" w:color="000000" w:fill="E6F3EC"/>
            <w:noWrap/>
            <w:vAlign w:val="center"/>
            <w:hideMark/>
          </w:tcPr>
          <w:p w14:paraId="7C0C2F0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0.70</w:t>
            </w:r>
          </w:p>
        </w:tc>
        <w:tc>
          <w:tcPr>
            <w:tcW w:w="1156" w:type="dxa"/>
            <w:shd w:val="clear" w:color="000000" w:fill="80A5D4"/>
            <w:noWrap/>
            <w:vAlign w:val="center"/>
            <w:hideMark/>
          </w:tcPr>
          <w:p w14:paraId="7A75BF3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8.02E-01</w:t>
            </w:r>
          </w:p>
        </w:tc>
        <w:tc>
          <w:tcPr>
            <w:tcW w:w="661" w:type="dxa"/>
            <w:shd w:val="clear" w:color="auto" w:fill="auto"/>
            <w:noWrap/>
            <w:vAlign w:val="center"/>
            <w:hideMark/>
          </w:tcPr>
          <w:p w14:paraId="1234A0E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9</w:t>
            </w:r>
          </w:p>
        </w:tc>
        <w:tc>
          <w:tcPr>
            <w:tcW w:w="828" w:type="dxa"/>
            <w:shd w:val="clear" w:color="auto" w:fill="auto"/>
            <w:noWrap/>
            <w:vAlign w:val="center"/>
            <w:hideMark/>
          </w:tcPr>
          <w:p w14:paraId="080E941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9.2</w:t>
            </w:r>
          </w:p>
        </w:tc>
        <w:tc>
          <w:tcPr>
            <w:tcW w:w="716" w:type="dxa"/>
            <w:shd w:val="clear" w:color="000000" w:fill="DDF0E4"/>
            <w:noWrap/>
            <w:vAlign w:val="center"/>
            <w:hideMark/>
          </w:tcPr>
          <w:p w14:paraId="32550B9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0.98</w:t>
            </w:r>
          </w:p>
        </w:tc>
        <w:tc>
          <w:tcPr>
            <w:tcW w:w="1041" w:type="dxa"/>
            <w:shd w:val="clear" w:color="000000" w:fill="ADC4E3"/>
            <w:noWrap/>
            <w:vAlign w:val="center"/>
            <w:hideMark/>
          </w:tcPr>
          <w:p w14:paraId="03AA0DF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5.68E-01</w:t>
            </w:r>
          </w:p>
        </w:tc>
      </w:tr>
      <w:tr w:rsidR="000C5836" w:rsidRPr="003C3C6F" w14:paraId="40BAA780" w14:textId="77777777" w:rsidTr="00480AA5">
        <w:trPr>
          <w:trHeight w:val="320"/>
          <w:jc w:val="center"/>
        </w:trPr>
        <w:tc>
          <w:tcPr>
            <w:tcW w:w="1795" w:type="dxa"/>
            <w:vMerge/>
            <w:vAlign w:val="center"/>
            <w:hideMark/>
          </w:tcPr>
          <w:p w14:paraId="68CDB4DB"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36A0288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Missense</w:t>
            </w:r>
          </w:p>
        </w:tc>
        <w:tc>
          <w:tcPr>
            <w:tcW w:w="903" w:type="dxa"/>
            <w:shd w:val="clear" w:color="auto" w:fill="auto"/>
            <w:noWrap/>
            <w:vAlign w:val="center"/>
            <w:hideMark/>
          </w:tcPr>
          <w:p w14:paraId="393E826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113</w:t>
            </w:r>
          </w:p>
        </w:tc>
        <w:tc>
          <w:tcPr>
            <w:tcW w:w="772" w:type="dxa"/>
            <w:shd w:val="clear" w:color="auto" w:fill="auto"/>
            <w:noWrap/>
            <w:vAlign w:val="center"/>
            <w:hideMark/>
          </w:tcPr>
          <w:p w14:paraId="2E1D835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96.1</w:t>
            </w:r>
          </w:p>
        </w:tc>
        <w:tc>
          <w:tcPr>
            <w:tcW w:w="671" w:type="dxa"/>
            <w:shd w:val="clear" w:color="000000" w:fill="D7EDDF"/>
            <w:noWrap/>
            <w:vAlign w:val="center"/>
            <w:hideMark/>
          </w:tcPr>
          <w:p w14:paraId="3D442C8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1.18</w:t>
            </w:r>
          </w:p>
        </w:tc>
        <w:tc>
          <w:tcPr>
            <w:tcW w:w="1114" w:type="dxa"/>
            <w:shd w:val="clear" w:color="000000" w:fill="F99A9C"/>
            <w:noWrap/>
            <w:vAlign w:val="center"/>
            <w:hideMark/>
          </w:tcPr>
          <w:p w14:paraId="7B6CBF9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5.00E-02</w:t>
            </w:r>
          </w:p>
        </w:tc>
        <w:tc>
          <w:tcPr>
            <w:tcW w:w="605" w:type="dxa"/>
            <w:shd w:val="clear" w:color="auto" w:fill="auto"/>
            <w:noWrap/>
            <w:vAlign w:val="center"/>
            <w:hideMark/>
          </w:tcPr>
          <w:p w14:paraId="15FEAC1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33</w:t>
            </w:r>
          </w:p>
        </w:tc>
        <w:tc>
          <w:tcPr>
            <w:tcW w:w="671" w:type="dxa"/>
            <w:shd w:val="clear" w:color="auto" w:fill="auto"/>
            <w:noWrap/>
            <w:vAlign w:val="center"/>
            <w:hideMark/>
          </w:tcPr>
          <w:p w14:paraId="661CDD0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30.6</w:t>
            </w:r>
          </w:p>
        </w:tc>
        <w:tc>
          <w:tcPr>
            <w:tcW w:w="671" w:type="dxa"/>
            <w:shd w:val="clear" w:color="000000" w:fill="DAEEE2"/>
            <w:noWrap/>
            <w:vAlign w:val="center"/>
            <w:hideMark/>
          </w:tcPr>
          <w:p w14:paraId="7C5813E1"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1.08</w:t>
            </w:r>
          </w:p>
        </w:tc>
        <w:tc>
          <w:tcPr>
            <w:tcW w:w="1156" w:type="dxa"/>
            <w:shd w:val="clear" w:color="000000" w:fill="D4E0F1"/>
            <w:noWrap/>
            <w:vAlign w:val="center"/>
            <w:hideMark/>
          </w:tcPr>
          <w:p w14:paraId="59FFA3B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3.59E-01</w:t>
            </w:r>
          </w:p>
        </w:tc>
        <w:tc>
          <w:tcPr>
            <w:tcW w:w="661" w:type="dxa"/>
            <w:shd w:val="clear" w:color="auto" w:fill="auto"/>
            <w:noWrap/>
            <w:vAlign w:val="center"/>
            <w:hideMark/>
          </w:tcPr>
          <w:p w14:paraId="3F394D0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80</w:t>
            </w:r>
          </w:p>
        </w:tc>
        <w:tc>
          <w:tcPr>
            <w:tcW w:w="828" w:type="dxa"/>
            <w:shd w:val="clear" w:color="auto" w:fill="auto"/>
            <w:noWrap/>
            <w:vAlign w:val="center"/>
            <w:hideMark/>
          </w:tcPr>
          <w:p w14:paraId="144C9DF9"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65.5</w:t>
            </w:r>
          </w:p>
        </w:tc>
        <w:tc>
          <w:tcPr>
            <w:tcW w:w="716" w:type="dxa"/>
            <w:shd w:val="clear" w:color="000000" w:fill="D5EDDD"/>
            <w:noWrap/>
            <w:vAlign w:val="center"/>
            <w:hideMark/>
          </w:tcPr>
          <w:p w14:paraId="5A55152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1.22</w:t>
            </w:r>
          </w:p>
        </w:tc>
        <w:tc>
          <w:tcPr>
            <w:tcW w:w="1041" w:type="dxa"/>
            <w:shd w:val="clear" w:color="000000" w:fill="F99597"/>
            <w:noWrap/>
            <w:vAlign w:val="center"/>
            <w:hideMark/>
          </w:tcPr>
          <w:p w14:paraId="0D1A304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4.47E-02</w:t>
            </w:r>
          </w:p>
        </w:tc>
      </w:tr>
      <w:tr w:rsidR="000C5836" w:rsidRPr="003C3C6F" w14:paraId="052004D4" w14:textId="77777777" w:rsidTr="00480AA5">
        <w:trPr>
          <w:trHeight w:val="320"/>
          <w:jc w:val="center"/>
        </w:trPr>
        <w:tc>
          <w:tcPr>
            <w:tcW w:w="1795" w:type="dxa"/>
            <w:vMerge/>
            <w:vAlign w:val="center"/>
            <w:hideMark/>
          </w:tcPr>
          <w:p w14:paraId="53B8AA92"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6E74916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Damage (</w:t>
            </w:r>
            <w:proofErr w:type="spellStart"/>
            <w:r w:rsidRPr="00FF21D3">
              <w:rPr>
                <w:rFonts w:ascii="Times" w:eastAsia="Times New Roman" w:hAnsi="Times" w:cs="Calibri"/>
                <w:color w:val="000000"/>
                <w:sz w:val="22"/>
                <w:szCs w:val="22"/>
              </w:rPr>
              <w:t>LGD+missense</w:t>
            </w:r>
            <w:proofErr w:type="spellEnd"/>
            <w:r w:rsidRPr="00FF21D3">
              <w:rPr>
                <w:rFonts w:ascii="Times" w:eastAsia="Times New Roman" w:hAnsi="Times" w:cs="Calibri"/>
                <w:color w:val="000000"/>
                <w:sz w:val="22"/>
                <w:szCs w:val="22"/>
              </w:rPr>
              <w:t>)</w:t>
            </w:r>
          </w:p>
        </w:tc>
        <w:tc>
          <w:tcPr>
            <w:tcW w:w="903" w:type="dxa"/>
            <w:shd w:val="clear" w:color="auto" w:fill="auto"/>
            <w:noWrap/>
            <w:vAlign w:val="center"/>
            <w:hideMark/>
          </w:tcPr>
          <w:p w14:paraId="08FB31F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125</w:t>
            </w:r>
          </w:p>
        </w:tc>
        <w:tc>
          <w:tcPr>
            <w:tcW w:w="772" w:type="dxa"/>
            <w:shd w:val="clear" w:color="auto" w:fill="auto"/>
            <w:noWrap/>
            <w:vAlign w:val="center"/>
            <w:hideMark/>
          </w:tcPr>
          <w:p w14:paraId="27B90C9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109.6</w:t>
            </w:r>
          </w:p>
        </w:tc>
        <w:tc>
          <w:tcPr>
            <w:tcW w:w="671" w:type="dxa"/>
            <w:shd w:val="clear" w:color="000000" w:fill="D8EEE0"/>
            <w:noWrap/>
            <w:vAlign w:val="center"/>
            <w:hideMark/>
          </w:tcPr>
          <w:p w14:paraId="01244B8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1.14</w:t>
            </w:r>
          </w:p>
        </w:tc>
        <w:tc>
          <w:tcPr>
            <w:tcW w:w="1114" w:type="dxa"/>
            <w:shd w:val="clear" w:color="000000" w:fill="FAB7B9"/>
            <w:noWrap/>
            <w:vAlign w:val="center"/>
            <w:hideMark/>
          </w:tcPr>
          <w:p w14:paraId="68734C7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7.93E-02</w:t>
            </w:r>
          </w:p>
        </w:tc>
        <w:tc>
          <w:tcPr>
            <w:tcW w:w="605" w:type="dxa"/>
            <w:shd w:val="clear" w:color="auto" w:fill="auto"/>
            <w:noWrap/>
            <w:vAlign w:val="center"/>
            <w:hideMark/>
          </w:tcPr>
          <w:p w14:paraId="2A4A69A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36</w:t>
            </w:r>
          </w:p>
        </w:tc>
        <w:tc>
          <w:tcPr>
            <w:tcW w:w="671" w:type="dxa"/>
            <w:shd w:val="clear" w:color="auto" w:fill="auto"/>
            <w:noWrap/>
            <w:vAlign w:val="center"/>
            <w:hideMark/>
          </w:tcPr>
          <w:p w14:paraId="03C4C00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34.9</w:t>
            </w:r>
          </w:p>
        </w:tc>
        <w:tc>
          <w:tcPr>
            <w:tcW w:w="671" w:type="dxa"/>
            <w:shd w:val="clear" w:color="000000" w:fill="DBEFE3"/>
            <w:noWrap/>
            <w:vAlign w:val="center"/>
            <w:hideMark/>
          </w:tcPr>
          <w:p w14:paraId="2E06BC0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1.03</w:t>
            </w:r>
          </w:p>
        </w:tc>
        <w:tc>
          <w:tcPr>
            <w:tcW w:w="1156" w:type="dxa"/>
            <w:shd w:val="clear" w:color="000000" w:fill="C3D4EB"/>
            <w:noWrap/>
            <w:vAlign w:val="center"/>
            <w:hideMark/>
          </w:tcPr>
          <w:p w14:paraId="536763C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4.52E-01</w:t>
            </w:r>
          </w:p>
        </w:tc>
        <w:tc>
          <w:tcPr>
            <w:tcW w:w="661" w:type="dxa"/>
            <w:shd w:val="clear" w:color="auto" w:fill="auto"/>
            <w:noWrap/>
            <w:vAlign w:val="center"/>
            <w:hideMark/>
          </w:tcPr>
          <w:p w14:paraId="406CAFD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89</w:t>
            </w:r>
          </w:p>
        </w:tc>
        <w:tc>
          <w:tcPr>
            <w:tcW w:w="828" w:type="dxa"/>
            <w:shd w:val="clear" w:color="auto" w:fill="auto"/>
            <w:noWrap/>
            <w:vAlign w:val="center"/>
            <w:hideMark/>
          </w:tcPr>
          <w:p w14:paraId="24A21143"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74.6</w:t>
            </w:r>
          </w:p>
        </w:tc>
        <w:tc>
          <w:tcPr>
            <w:tcW w:w="716" w:type="dxa"/>
            <w:shd w:val="clear" w:color="000000" w:fill="D6EDDE"/>
            <w:noWrap/>
            <w:vAlign w:val="center"/>
            <w:hideMark/>
          </w:tcPr>
          <w:p w14:paraId="787D087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1.19</w:t>
            </w:r>
          </w:p>
        </w:tc>
        <w:tc>
          <w:tcPr>
            <w:tcW w:w="1041" w:type="dxa"/>
            <w:shd w:val="clear" w:color="000000" w:fill="F9A1A4"/>
            <w:noWrap/>
            <w:vAlign w:val="center"/>
            <w:hideMark/>
          </w:tcPr>
          <w:p w14:paraId="6FBB726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5.73E-02</w:t>
            </w:r>
          </w:p>
        </w:tc>
      </w:tr>
      <w:tr w:rsidR="000C5836" w:rsidRPr="003C3C6F" w14:paraId="122890E0" w14:textId="77777777" w:rsidTr="00480AA5">
        <w:trPr>
          <w:trHeight w:val="320"/>
          <w:jc w:val="center"/>
        </w:trPr>
        <w:tc>
          <w:tcPr>
            <w:tcW w:w="1795" w:type="dxa"/>
            <w:vMerge w:val="restart"/>
            <w:shd w:val="clear" w:color="auto" w:fill="auto"/>
            <w:noWrap/>
            <w:vAlign w:val="center"/>
            <w:hideMark/>
          </w:tcPr>
          <w:p w14:paraId="3865E9CB" w14:textId="77777777" w:rsidR="00FF21D3" w:rsidRPr="00FF21D3" w:rsidRDefault="00FF21D3" w:rsidP="00480AA5">
            <w:pPr>
              <w:jc w:val="center"/>
              <w:rPr>
                <w:rFonts w:ascii="Times" w:eastAsia="Times New Roman" w:hAnsi="Times" w:cs="Calibri"/>
                <w:color w:val="000000"/>
                <w:sz w:val="20"/>
                <w:szCs w:val="20"/>
              </w:rPr>
            </w:pPr>
            <w:r w:rsidRPr="00FF21D3">
              <w:rPr>
                <w:rFonts w:ascii="Times" w:eastAsia="Times New Roman" w:hAnsi="Times" w:cs="Calibri"/>
                <w:color w:val="000000"/>
                <w:sz w:val="20"/>
                <w:szCs w:val="20"/>
              </w:rPr>
              <w:t>EFTUD2 targets (POLARIS &gt;= 0.7) 1596 genes</w:t>
            </w:r>
          </w:p>
        </w:tc>
        <w:tc>
          <w:tcPr>
            <w:tcW w:w="2539" w:type="dxa"/>
            <w:shd w:val="clear" w:color="auto" w:fill="auto"/>
            <w:noWrap/>
            <w:vAlign w:val="center"/>
            <w:hideMark/>
          </w:tcPr>
          <w:p w14:paraId="38C6F41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Synonymous</w:t>
            </w:r>
          </w:p>
        </w:tc>
        <w:tc>
          <w:tcPr>
            <w:tcW w:w="903" w:type="dxa"/>
            <w:shd w:val="clear" w:color="auto" w:fill="auto"/>
            <w:noWrap/>
            <w:vAlign w:val="center"/>
            <w:hideMark/>
          </w:tcPr>
          <w:p w14:paraId="438F5DB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w:t>
            </w:r>
          </w:p>
        </w:tc>
        <w:tc>
          <w:tcPr>
            <w:tcW w:w="772" w:type="dxa"/>
            <w:shd w:val="clear" w:color="auto" w:fill="auto"/>
            <w:noWrap/>
            <w:vAlign w:val="center"/>
            <w:hideMark/>
          </w:tcPr>
          <w:p w14:paraId="6E0C02C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5.2</w:t>
            </w:r>
          </w:p>
        </w:tc>
        <w:tc>
          <w:tcPr>
            <w:tcW w:w="671" w:type="dxa"/>
            <w:shd w:val="clear" w:color="000000" w:fill="E4F2EA"/>
            <w:noWrap/>
            <w:vAlign w:val="center"/>
            <w:hideMark/>
          </w:tcPr>
          <w:p w14:paraId="5DD2CA4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0.77</w:t>
            </w:r>
          </w:p>
        </w:tc>
        <w:tc>
          <w:tcPr>
            <w:tcW w:w="1114" w:type="dxa"/>
            <w:shd w:val="clear" w:color="000000" w:fill="88AAD6"/>
            <w:noWrap/>
            <w:vAlign w:val="center"/>
            <w:hideMark/>
          </w:tcPr>
          <w:p w14:paraId="7AA7051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7.63E-01</w:t>
            </w:r>
          </w:p>
        </w:tc>
        <w:tc>
          <w:tcPr>
            <w:tcW w:w="605" w:type="dxa"/>
            <w:shd w:val="clear" w:color="auto" w:fill="auto"/>
            <w:noWrap/>
            <w:vAlign w:val="center"/>
            <w:hideMark/>
          </w:tcPr>
          <w:p w14:paraId="747B5AD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w:t>
            </w:r>
          </w:p>
        </w:tc>
        <w:tc>
          <w:tcPr>
            <w:tcW w:w="671" w:type="dxa"/>
            <w:shd w:val="clear" w:color="auto" w:fill="auto"/>
            <w:noWrap/>
            <w:vAlign w:val="center"/>
            <w:hideMark/>
          </w:tcPr>
          <w:p w14:paraId="3B598E8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1.7</w:t>
            </w:r>
          </w:p>
        </w:tc>
        <w:tc>
          <w:tcPr>
            <w:tcW w:w="671" w:type="dxa"/>
            <w:shd w:val="clear" w:color="000000" w:fill="E9F5EF"/>
            <w:noWrap/>
            <w:vAlign w:val="center"/>
            <w:hideMark/>
          </w:tcPr>
          <w:p w14:paraId="75BE8EF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0.60</w:t>
            </w:r>
          </w:p>
        </w:tc>
        <w:tc>
          <w:tcPr>
            <w:tcW w:w="1156" w:type="dxa"/>
            <w:shd w:val="clear" w:color="000000" w:fill="7FA4D3"/>
            <w:noWrap/>
            <w:vAlign w:val="center"/>
            <w:hideMark/>
          </w:tcPr>
          <w:p w14:paraId="2A7F681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8.10E-01</w:t>
            </w:r>
          </w:p>
        </w:tc>
        <w:tc>
          <w:tcPr>
            <w:tcW w:w="661" w:type="dxa"/>
            <w:shd w:val="clear" w:color="auto" w:fill="auto"/>
            <w:noWrap/>
            <w:vAlign w:val="center"/>
            <w:hideMark/>
          </w:tcPr>
          <w:p w14:paraId="74C9ADA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w:t>
            </w:r>
          </w:p>
        </w:tc>
        <w:tc>
          <w:tcPr>
            <w:tcW w:w="828" w:type="dxa"/>
            <w:shd w:val="clear" w:color="auto" w:fill="auto"/>
            <w:noWrap/>
            <w:vAlign w:val="center"/>
            <w:hideMark/>
          </w:tcPr>
          <w:p w14:paraId="78178AF9"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3.5</w:t>
            </w:r>
          </w:p>
        </w:tc>
        <w:tc>
          <w:tcPr>
            <w:tcW w:w="716" w:type="dxa"/>
            <w:shd w:val="clear" w:color="000000" w:fill="E1F1E8"/>
            <w:noWrap/>
            <w:vAlign w:val="center"/>
            <w:hideMark/>
          </w:tcPr>
          <w:p w14:paraId="3A3B725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0.85</w:t>
            </w:r>
          </w:p>
        </w:tc>
        <w:tc>
          <w:tcPr>
            <w:tcW w:w="1041" w:type="dxa"/>
            <w:shd w:val="clear" w:color="000000" w:fill="96B4DB"/>
            <w:noWrap/>
            <w:vAlign w:val="center"/>
            <w:hideMark/>
          </w:tcPr>
          <w:p w14:paraId="159F0FA9"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6.88E-01</w:t>
            </w:r>
          </w:p>
        </w:tc>
      </w:tr>
      <w:tr w:rsidR="000C5836" w:rsidRPr="003C3C6F" w14:paraId="29E1B4C5" w14:textId="77777777" w:rsidTr="00480AA5">
        <w:trPr>
          <w:trHeight w:val="320"/>
          <w:jc w:val="center"/>
        </w:trPr>
        <w:tc>
          <w:tcPr>
            <w:tcW w:w="1795" w:type="dxa"/>
            <w:vMerge/>
            <w:vAlign w:val="center"/>
            <w:hideMark/>
          </w:tcPr>
          <w:p w14:paraId="394AA9FB"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0067DC6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LGD</w:t>
            </w:r>
          </w:p>
        </w:tc>
        <w:tc>
          <w:tcPr>
            <w:tcW w:w="903" w:type="dxa"/>
            <w:shd w:val="clear" w:color="auto" w:fill="auto"/>
            <w:noWrap/>
            <w:vAlign w:val="center"/>
            <w:hideMark/>
          </w:tcPr>
          <w:p w14:paraId="2B7F033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w:t>
            </w:r>
          </w:p>
        </w:tc>
        <w:tc>
          <w:tcPr>
            <w:tcW w:w="772" w:type="dxa"/>
            <w:shd w:val="clear" w:color="auto" w:fill="auto"/>
            <w:noWrap/>
            <w:vAlign w:val="center"/>
            <w:hideMark/>
          </w:tcPr>
          <w:p w14:paraId="42AACD0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1.6</w:t>
            </w:r>
          </w:p>
        </w:tc>
        <w:tc>
          <w:tcPr>
            <w:tcW w:w="671" w:type="dxa"/>
            <w:shd w:val="clear" w:color="000000" w:fill="ACDCBA"/>
            <w:noWrap/>
            <w:vAlign w:val="center"/>
            <w:hideMark/>
          </w:tcPr>
          <w:p w14:paraId="2D88D71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2.51</w:t>
            </w:r>
          </w:p>
        </w:tc>
        <w:tc>
          <w:tcPr>
            <w:tcW w:w="1114" w:type="dxa"/>
            <w:shd w:val="clear" w:color="000000" w:fill="FAB6B8"/>
            <w:noWrap/>
            <w:vAlign w:val="center"/>
            <w:hideMark/>
          </w:tcPr>
          <w:p w14:paraId="75B1759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7.80E-02</w:t>
            </w:r>
          </w:p>
        </w:tc>
        <w:tc>
          <w:tcPr>
            <w:tcW w:w="605" w:type="dxa"/>
            <w:shd w:val="clear" w:color="auto" w:fill="auto"/>
            <w:noWrap/>
            <w:vAlign w:val="center"/>
            <w:hideMark/>
          </w:tcPr>
          <w:p w14:paraId="33F9C81A"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w:t>
            </w:r>
          </w:p>
        </w:tc>
        <w:tc>
          <w:tcPr>
            <w:tcW w:w="671" w:type="dxa"/>
            <w:shd w:val="clear" w:color="auto" w:fill="auto"/>
            <w:noWrap/>
            <w:vAlign w:val="center"/>
            <w:hideMark/>
          </w:tcPr>
          <w:p w14:paraId="107E4C9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0.5</w:t>
            </w:r>
          </w:p>
        </w:tc>
        <w:tc>
          <w:tcPr>
            <w:tcW w:w="671" w:type="dxa"/>
            <w:shd w:val="clear" w:color="000000" w:fill="BDE3C9"/>
            <w:noWrap/>
            <w:vAlign w:val="center"/>
            <w:hideMark/>
          </w:tcPr>
          <w:p w14:paraId="584DDB3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1.97</w:t>
            </w:r>
          </w:p>
        </w:tc>
        <w:tc>
          <w:tcPr>
            <w:tcW w:w="1156" w:type="dxa"/>
            <w:shd w:val="clear" w:color="000000" w:fill="CDDBEF"/>
            <w:noWrap/>
            <w:vAlign w:val="center"/>
            <w:hideMark/>
          </w:tcPr>
          <w:p w14:paraId="3DE0491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3.99E-01</w:t>
            </w:r>
          </w:p>
        </w:tc>
        <w:tc>
          <w:tcPr>
            <w:tcW w:w="661" w:type="dxa"/>
            <w:shd w:val="clear" w:color="auto" w:fill="auto"/>
            <w:noWrap/>
            <w:vAlign w:val="center"/>
            <w:hideMark/>
          </w:tcPr>
          <w:p w14:paraId="6061BFD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w:t>
            </w:r>
          </w:p>
        </w:tc>
        <w:tc>
          <w:tcPr>
            <w:tcW w:w="828" w:type="dxa"/>
            <w:shd w:val="clear" w:color="auto" w:fill="auto"/>
            <w:noWrap/>
            <w:vAlign w:val="center"/>
            <w:hideMark/>
          </w:tcPr>
          <w:p w14:paraId="210980E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1.1</w:t>
            </w:r>
          </w:p>
        </w:tc>
        <w:tc>
          <w:tcPr>
            <w:tcW w:w="716" w:type="dxa"/>
            <w:shd w:val="clear" w:color="000000" w:fill="A3D8B3"/>
            <w:noWrap/>
            <w:vAlign w:val="center"/>
            <w:hideMark/>
          </w:tcPr>
          <w:p w14:paraId="04A424E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2.76</w:t>
            </w:r>
          </w:p>
        </w:tc>
        <w:tc>
          <w:tcPr>
            <w:tcW w:w="1041" w:type="dxa"/>
            <w:shd w:val="clear" w:color="000000" w:fill="FAC8CB"/>
            <w:noWrap/>
            <w:vAlign w:val="center"/>
            <w:hideMark/>
          </w:tcPr>
          <w:p w14:paraId="2828376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9.67E-02</w:t>
            </w:r>
          </w:p>
        </w:tc>
      </w:tr>
      <w:tr w:rsidR="000C5836" w:rsidRPr="003C3C6F" w14:paraId="53B0EBD9" w14:textId="77777777" w:rsidTr="00480AA5">
        <w:trPr>
          <w:trHeight w:val="320"/>
          <w:jc w:val="center"/>
        </w:trPr>
        <w:tc>
          <w:tcPr>
            <w:tcW w:w="1795" w:type="dxa"/>
            <w:vMerge/>
            <w:vAlign w:val="center"/>
            <w:hideMark/>
          </w:tcPr>
          <w:p w14:paraId="52E0C14E"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1364C21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Missense</w:t>
            </w:r>
          </w:p>
        </w:tc>
        <w:tc>
          <w:tcPr>
            <w:tcW w:w="903" w:type="dxa"/>
            <w:shd w:val="clear" w:color="auto" w:fill="auto"/>
            <w:noWrap/>
            <w:vAlign w:val="center"/>
            <w:hideMark/>
          </w:tcPr>
          <w:p w14:paraId="1B762C9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17</w:t>
            </w:r>
          </w:p>
        </w:tc>
        <w:tc>
          <w:tcPr>
            <w:tcW w:w="772" w:type="dxa"/>
            <w:shd w:val="clear" w:color="auto" w:fill="auto"/>
            <w:noWrap/>
            <w:vAlign w:val="center"/>
            <w:hideMark/>
          </w:tcPr>
          <w:p w14:paraId="1F9986F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11.6</w:t>
            </w:r>
          </w:p>
        </w:tc>
        <w:tc>
          <w:tcPr>
            <w:tcW w:w="671" w:type="dxa"/>
            <w:shd w:val="clear" w:color="000000" w:fill="CDE9D7"/>
            <w:noWrap/>
            <w:vAlign w:val="center"/>
            <w:hideMark/>
          </w:tcPr>
          <w:p w14:paraId="5FDB2045"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1.46</w:t>
            </w:r>
          </w:p>
        </w:tc>
        <w:tc>
          <w:tcPr>
            <w:tcW w:w="1114" w:type="dxa"/>
            <w:shd w:val="clear" w:color="000000" w:fill="FABABC"/>
            <w:noWrap/>
            <w:vAlign w:val="center"/>
            <w:hideMark/>
          </w:tcPr>
          <w:p w14:paraId="7471EAE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8.21E-02</w:t>
            </w:r>
          </w:p>
        </w:tc>
        <w:tc>
          <w:tcPr>
            <w:tcW w:w="605" w:type="dxa"/>
            <w:shd w:val="clear" w:color="auto" w:fill="auto"/>
            <w:noWrap/>
            <w:vAlign w:val="center"/>
            <w:hideMark/>
          </w:tcPr>
          <w:p w14:paraId="514D991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7</w:t>
            </w:r>
          </w:p>
        </w:tc>
        <w:tc>
          <w:tcPr>
            <w:tcW w:w="671" w:type="dxa"/>
            <w:shd w:val="clear" w:color="auto" w:fill="auto"/>
            <w:noWrap/>
            <w:vAlign w:val="center"/>
            <w:hideMark/>
          </w:tcPr>
          <w:p w14:paraId="28F6632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3.7</w:t>
            </w:r>
          </w:p>
        </w:tc>
        <w:tc>
          <w:tcPr>
            <w:tcW w:w="671" w:type="dxa"/>
            <w:shd w:val="clear" w:color="000000" w:fill="C0E4CB"/>
            <w:noWrap/>
            <w:vAlign w:val="center"/>
            <w:hideMark/>
          </w:tcPr>
          <w:p w14:paraId="0F47265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1.89</w:t>
            </w:r>
          </w:p>
        </w:tc>
        <w:tc>
          <w:tcPr>
            <w:tcW w:w="1156" w:type="dxa"/>
            <w:shd w:val="clear" w:color="000000" w:fill="FABABD"/>
            <w:noWrap/>
            <w:vAlign w:val="center"/>
            <w:hideMark/>
          </w:tcPr>
          <w:p w14:paraId="37978B09"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8.24E-02</w:t>
            </w:r>
          </w:p>
        </w:tc>
        <w:tc>
          <w:tcPr>
            <w:tcW w:w="661" w:type="dxa"/>
            <w:shd w:val="clear" w:color="auto" w:fill="auto"/>
            <w:noWrap/>
            <w:vAlign w:val="center"/>
            <w:hideMark/>
          </w:tcPr>
          <w:p w14:paraId="4BBDBC8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10</w:t>
            </w:r>
          </w:p>
        </w:tc>
        <w:tc>
          <w:tcPr>
            <w:tcW w:w="828" w:type="dxa"/>
            <w:shd w:val="clear" w:color="auto" w:fill="auto"/>
            <w:noWrap/>
            <w:vAlign w:val="center"/>
            <w:hideMark/>
          </w:tcPr>
          <w:p w14:paraId="48F63BDE"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7.9</w:t>
            </w:r>
          </w:p>
        </w:tc>
        <w:tc>
          <w:tcPr>
            <w:tcW w:w="716" w:type="dxa"/>
            <w:shd w:val="clear" w:color="000000" w:fill="D4ECDC"/>
            <w:noWrap/>
            <w:vAlign w:val="center"/>
            <w:hideMark/>
          </w:tcPr>
          <w:p w14:paraId="29638FA9"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1.26</w:t>
            </w:r>
          </w:p>
        </w:tc>
        <w:tc>
          <w:tcPr>
            <w:tcW w:w="1041" w:type="dxa"/>
            <w:shd w:val="clear" w:color="000000" w:fill="E5ECF7"/>
            <w:noWrap/>
            <w:vAlign w:val="center"/>
            <w:hideMark/>
          </w:tcPr>
          <w:p w14:paraId="6B8B225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2.73E-01</w:t>
            </w:r>
          </w:p>
        </w:tc>
      </w:tr>
      <w:tr w:rsidR="000C5836" w:rsidRPr="003C3C6F" w14:paraId="41223ACF" w14:textId="77777777" w:rsidTr="00480AA5">
        <w:trPr>
          <w:trHeight w:val="320"/>
          <w:jc w:val="center"/>
        </w:trPr>
        <w:tc>
          <w:tcPr>
            <w:tcW w:w="1795" w:type="dxa"/>
            <w:vMerge/>
            <w:vAlign w:val="center"/>
            <w:hideMark/>
          </w:tcPr>
          <w:p w14:paraId="4554BD12" w14:textId="77777777" w:rsidR="00FF21D3" w:rsidRPr="00FF21D3" w:rsidRDefault="00FF21D3" w:rsidP="00480AA5">
            <w:pPr>
              <w:jc w:val="center"/>
              <w:rPr>
                <w:rFonts w:ascii="Times" w:eastAsia="Times New Roman" w:hAnsi="Times" w:cs="Calibri"/>
                <w:color w:val="000000"/>
                <w:sz w:val="20"/>
                <w:szCs w:val="20"/>
              </w:rPr>
            </w:pPr>
          </w:p>
        </w:tc>
        <w:tc>
          <w:tcPr>
            <w:tcW w:w="2539" w:type="dxa"/>
            <w:shd w:val="clear" w:color="auto" w:fill="auto"/>
            <w:noWrap/>
            <w:vAlign w:val="center"/>
            <w:hideMark/>
          </w:tcPr>
          <w:p w14:paraId="5EE6423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Damage (</w:t>
            </w:r>
            <w:proofErr w:type="spellStart"/>
            <w:r w:rsidRPr="00FF21D3">
              <w:rPr>
                <w:rFonts w:ascii="Times" w:eastAsia="Times New Roman" w:hAnsi="Times" w:cs="Calibri"/>
                <w:color w:val="000000"/>
                <w:sz w:val="22"/>
                <w:szCs w:val="22"/>
              </w:rPr>
              <w:t>LGD+missense</w:t>
            </w:r>
            <w:proofErr w:type="spellEnd"/>
            <w:r w:rsidRPr="00FF21D3">
              <w:rPr>
                <w:rFonts w:ascii="Times" w:eastAsia="Times New Roman" w:hAnsi="Times" w:cs="Calibri"/>
                <w:color w:val="000000"/>
                <w:sz w:val="22"/>
                <w:szCs w:val="22"/>
              </w:rPr>
              <w:t>)</w:t>
            </w:r>
          </w:p>
        </w:tc>
        <w:tc>
          <w:tcPr>
            <w:tcW w:w="903" w:type="dxa"/>
            <w:shd w:val="clear" w:color="auto" w:fill="auto"/>
            <w:noWrap/>
            <w:vAlign w:val="center"/>
            <w:hideMark/>
          </w:tcPr>
          <w:p w14:paraId="428625CC"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21</w:t>
            </w:r>
          </w:p>
        </w:tc>
        <w:tc>
          <w:tcPr>
            <w:tcW w:w="772" w:type="dxa"/>
            <w:shd w:val="clear" w:color="auto" w:fill="auto"/>
            <w:noWrap/>
            <w:vAlign w:val="center"/>
            <w:hideMark/>
          </w:tcPr>
          <w:p w14:paraId="2F64CE57"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13.2</w:t>
            </w:r>
          </w:p>
        </w:tc>
        <w:tc>
          <w:tcPr>
            <w:tcW w:w="671" w:type="dxa"/>
            <w:shd w:val="clear" w:color="000000" w:fill="C9E8D3"/>
            <w:noWrap/>
            <w:vAlign w:val="center"/>
            <w:hideMark/>
          </w:tcPr>
          <w:p w14:paraId="494CA12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1.59</w:t>
            </w:r>
          </w:p>
        </w:tc>
        <w:tc>
          <w:tcPr>
            <w:tcW w:w="1114" w:type="dxa"/>
            <w:shd w:val="clear" w:color="000000" w:fill="F88587"/>
            <w:noWrap/>
            <w:vAlign w:val="center"/>
            <w:hideMark/>
          </w:tcPr>
          <w:p w14:paraId="1BCFC5FD"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2.91E-02</w:t>
            </w:r>
          </w:p>
        </w:tc>
        <w:tc>
          <w:tcPr>
            <w:tcW w:w="605" w:type="dxa"/>
            <w:shd w:val="clear" w:color="auto" w:fill="auto"/>
            <w:noWrap/>
            <w:vAlign w:val="center"/>
            <w:hideMark/>
          </w:tcPr>
          <w:p w14:paraId="0CEB4CC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8</w:t>
            </w:r>
          </w:p>
        </w:tc>
        <w:tc>
          <w:tcPr>
            <w:tcW w:w="671" w:type="dxa"/>
            <w:shd w:val="clear" w:color="auto" w:fill="auto"/>
            <w:noWrap/>
            <w:vAlign w:val="center"/>
            <w:hideMark/>
          </w:tcPr>
          <w:p w14:paraId="39EE6922"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4.2</w:t>
            </w:r>
          </w:p>
        </w:tc>
        <w:tc>
          <w:tcPr>
            <w:tcW w:w="671" w:type="dxa"/>
            <w:shd w:val="clear" w:color="000000" w:fill="BFE4CB"/>
            <w:noWrap/>
            <w:vAlign w:val="center"/>
            <w:hideMark/>
          </w:tcPr>
          <w:p w14:paraId="0A43FF38"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1.90</w:t>
            </w:r>
          </w:p>
        </w:tc>
        <w:tc>
          <w:tcPr>
            <w:tcW w:w="1156" w:type="dxa"/>
            <w:shd w:val="clear" w:color="000000" w:fill="F9A9AB"/>
            <w:noWrap/>
            <w:vAlign w:val="center"/>
            <w:hideMark/>
          </w:tcPr>
          <w:p w14:paraId="6DA2ADDB"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6.50E-02</w:t>
            </w:r>
          </w:p>
        </w:tc>
        <w:tc>
          <w:tcPr>
            <w:tcW w:w="661" w:type="dxa"/>
            <w:shd w:val="clear" w:color="auto" w:fill="auto"/>
            <w:noWrap/>
            <w:vAlign w:val="center"/>
            <w:hideMark/>
          </w:tcPr>
          <w:p w14:paraId="14F49256"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13</w:t>
            </w:r>
          </w:p>
        </w:tc>
        <w:tc>
          <w:tcPr>
            <w:tcW w:w="828" w:type="dxa"/>
            <w:shd w:val="clear" w:color="auto" w:fill="auto"/>
            <w:noWrap/>
            <w:vAlign w:val="center"/>
            <w:hideMark/>
          </w:tcPr>
          <w:p w14:paraId="059EB6C0"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9.0</w:t>
            </w:r>
          </w:p>
        </w:tc>
        <w:tc>
          <w:tcPr>
            <w:tcW w:w="716" w:type="dxa"/>
            <w:shd w:val="clear" w:color="000000" w:fill="CEEAD7"/>
            <w:noWrap/>
            <w:vAlign w:val="center"/>
            <w:hideMark/>
          </w:tcPr>
          <w:p w14:paraId="34D59E7F"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1.44</w:t>
            </w:r>
          </w:p>
        </w:tc>
        <w:tc>
          <w:tcPr>
            <w:tcW w:w="1041" w:type="dxa"/>
            <w:shd w:val="clear" w:color="000000" w:fill="FBE4E6"/>
            <w:noWrap/>
            <w:vAlign w:val="center"/>
            <w:hideMark/>
          </w:tcPr>
          <w:p w14:paraId="022E3134" w14:textId="77777777" w:rsidR="00FF21D3" w:rsidRPr="00FF21D3" w:rsidRDefault="00FF21D3" w:rsidP="00480AA5">
            <w:pPr>
              <w:jc w:val="center"/>
              <w:rPr>
                <w:rFonts w:ascii="Times" w:eastAsia="Times New Roman" w:hAnsi="Times" w:cs="Calibri"/>
                <w:color w:val="000000"/>
                <w:sz w:val="22"/>
                <w:szCs w:val="22"/>
              </w:rPr>
            </w:pPr>
            <w:r w:rsidRPr="00FF21D3">
              <w:rPr>
                <w:rFonts w:ascii="Times" w:eastAsia="Times New Roman" w:hAnsi="Times" w:cs="Calibri"/>
                <w:color w:val="000000"/>
                <w:sz w:val="22"/>
                <w:szCs w:val="22"/>
              </w:rPr>
              <w:t>1.24E-01</w:t>
            </w:r>
          </w:p>
        </w:tc>
      </w:tr>
    </w:tbl>
    <w:p w14:paraId="02CC3615" w14:textId="77777777" w:rsidR="00586A3B" w:rsidRPr="003C3C6F" w:rsidRDefault="00586A3B" w:rsidP="00586A3B">
      <w:pPr>
        <w:rPr>
          <w:rFonts w:ascii="Times" w:hAnsi="Times"/>
        </w:rPr>
      </w:pPr>
    </w:p>
    <w:p w14:paraId="6F4379B9" w14:textId="77777777" w:rsidR="00586A3B" w:rsidRPr="003C3C6F" w:rsidRDefault="00586A3B" w:rsidP="00586A3B">
      <w:pPr>
        <w:rPr>
          <w:rFonts w:ascii="Times" w:hAnsi="Times"/>
        </w:rPr>
      </w:pPr>
    </w:p>
    <w:p w14:paraId="0D38E35D" w14:textId="33039167" w:rsidR="00586A3B" w:rsidRPr="003C3C6F" w:rsidRDefault="00586A3B" w:rsidP="00586A3B">
      <w:pPr>
        <w:rPr>
          <w:rFonts w:ascii="Times" w:hAnsi="Times"/>
        </w:rPr>
      </w:pPr>
      <w:commentRangeStart w:id="24"/>
      <w:r w:rsidRPr="003C3C6F">
        <w:rPr>
          <w:rFonts w:ascii="Times" w:hAnsi="Times"/>
        </w:rPr>
        <w:t>Table 2. Burden of de novo variants.</w:t>
      </w:r>
      <w:commentRangeEnd w:id="24"/>
      <w:r w:rsidRPr="003C3C6F">
        <w:rPr>
          <w:rStyle w:val="CommentReference"/>
          <w:rFonts w:ascii="Times" w:hAnsi="Times"/>
        </w:rPr>
        <w:commentReference w:id="24"/>
      </w:r>
      <w:r w:rsidR="00B73454" w:rsidRPr="003C3C6F">
        <w:rPr>
          <w:rFonts w:ascii="Times" w:hAnsi="Times"/>
        </w:rPr>
        <w:t xml:space="preserve"> </w:t>
      </w:r>
      <w:r w:rsidR="00270CDD" w:rsidRPr="003C3C6F">
        <w:rPr>
          <w:rFonts w:ascii="Times" w:hAnsi="Times"/>
        </w:rPr>
        <w:t>Burden were calculated for all cases, isolated cases and complex cases</w:t>
      </w:r>
      <w:r w:rsidR="00564CAE" w:rsidRPr="003C3C6F">
        <w:rPr>
          <w:rFonts w:ascii="Times" w:hAnsi="Times"/>
        </w:rPr>
        <w:t xml:space="preserve">. </w:t>
      </w:r>
      <w:r w:rsidR="00592D7E" w:rsidRPr="003C3C6F">
        <w:rPr>
          <w:rFonts w:ascii="Times" w:hAnsi="Times"/>
        </w:rPr>
        <w:t xml:space="preserve">Damage variants were </w:t>
      </w:r>
      <w:r w:rsidR="0010481C" w:rsidRPr="003C3C6F">
        <w:rPr>
          <w:rFonts w:ascii="Times" w:hAnsi="Times"/>
        </w:rPr>
        <w:t>defined as LGD</w:t>
      </w:r>
      <w:r w:rsidR="006E2487">
        <w:rPr>
          <w:rFonts w:ascii="Times" w:hAnsi="Times"/>
        </w:rPr>
        <w:t xml:space="preserve"> and </w:t>
      </w:r>
      <w:r w:rsidR="0010481C" w:rsidRPr="003C3C6F">
        <w:rPr>
          <w:rFonts w:ascii="Times" w:hAnsi="Times"/>
        </w:rPr>
        <w:t>missense variants.</w:t>
      </w:r>
    </w:p>
    <w:p w14:paraId="5A77159D" w14:textId="7C97D65A" w:rsidR="00586A3B" w:rsidRPr="003C3C6F" w:rsidRDefault="00586A3B" w:rsidP="00586A3B">
      <w:pPr>
        <w:rPr>
          <w:rFonts w:ascii="Times" w:hAnsi="Times"/>
        </w:rPr>
      </w:pPr>
    </w:p>
    <w:p w14:paraId="68074250" w14:textId="7987EE92" w:rsidR="00E47B43" w:rsidRPr="003C3C6F" w:rsidRDefault="00E47B43" w:rsidP="00586A3B">
      <w:pPr>
        <w:rPr>
          <w:rFonts w:ascii="Times" w:hAnsi="Times"/>
        </w:rPr>
      </w:pPr>
    </w:p>
    <w:p w14:paraId="6ED84C60" w14:textId="7AF6EA18" w:rsidR="00E47B43" w:rsidRPr="003C3C6F" w:rsidRDefault="00E47B43" w:rsidP="00586A3B">
      <w:pPr>
        <w:rPr>
          <w:rFonts w:ascii="Times" w:hAnsi="Times"/>
        </w:rPr>
      </w:pPr>
    </w:p>
    <w:p w14:paraId="6D7F9839" w14:textId="52FFA623" w:rsidR="00E47B43" w:rsidRPr="003C3C6F" w:rsidRDefault="00E47B43" w:rsidP="00586A3B">
      <w:pPr>
        <w:rPr>
          <w:rFonts w:ascii="Times" w:hAnsi="Times"/>
        </w:rPr>
      </w:pPr>
    </w:p>
    <w:p w14:paraId="27A001CB" w14:textId="77777777" w:rsidR="00FB12DF" w:rsidRPr="003C3C6F" w:rsidRDefault="00FB12DF" w:rsidP="00586A3B">
      <w:pPr>
        <w:rPr>
          <w:rFonts w:ascii="Times" w:hAnsi="Times"/>
        </w:rPr>
        <w:sectPr w:rsidR="00FB12DF" w:rsidRPr="003C3C6F" w:rsidSect="00E47B43">
          <w:pgSz w:w="15840" w:h="12240" w:orient="landscape"/>
          <w:pgMar w:top="1440" w:right="1440" w:bottom="1440" w:left="1440" w:header="720" w:footer="720" w:gutter="0"/>
          <w:cols w:space="720"/>
          <w:docGrid w:linePitch="360"/>
        </w:sectPr>
      </w:pPr>
    </w:p>
    <w:p w14:paraId="3495680E" w14:textId="5EF01D33" w:rsidR="00E47B43" w:rsidRPr="00050F88" w:rsidRDefault="0083073D" w:rsidP="00586A3B">
      <w:pPr>
        <w:rPr>
          <w:rFonts w:ascii="Times" w:hAnsi="Times"/>
          <w:b/>
          <w:bCs/>
        </w:rPr>
      </w:pPr>
      <w:r w:rsidRPr="00050F88">
        <w:rPr>
          <w:rFonts w:ascii="Times" w:hAnsi="Times"/>
          <w:b/>
          <w:bCs/>
        </w:rPr>
        <w:lastRenderedPageBreak/>
        <w:t>Damage variants in complex cases are involved in critical pathways</w:t>
      </w:r>
    </w:p>
    <w:p w14:paraId="5A077EE6" w14:textId="505ED4B2" w:rsidR="003B7E21" w:rsidRDefault="00586A3B" w:rsidP="007E5F61">
      <w:pPr>
        <w:pStyle w:val="ListParagraph"/>
        <w:ind w:left="0"/>
        <w:rPr>
          <w:rFonts w:ascii="Times" w:hAnsi="Times"/>
        </w:rPr>
      </w:pPr>
      <w:r w:rsidRPr="003C3C6F">
        <w:rPr>
          <w:rFonts w:ascii="Times" w:hAnsi="Times"/>
        </w:rPr>
        <w:t>We performed pathway</w:t>
      </w:r>
      <w:r w:rsidR="003D3E58">
        <w:rPr>
          <w:rFonts w:ascii="Times" w:hAnsi="Times"/>
        </w:rPr>
        <w:t>-</w:t>
      </w:r>
      <w:r w:rsidRPr="003C3C6F">
        <w:rPr>
          <w:rFonts w:ascii="Times" w:hAnsi="Times"/>
        </w:rPr>
        <w:t xml:space="preserve">wide enrichment analysis on damage variants of complex cases (n=126) to identify the </w:t>
      </w:r>
      <w:r w:rsidR="00245075">
        <w:rPr>
          <w:rFonts w:ascii="Times" w:hAnsi="Times"/>
        </w:rPr>
        <w:t xml:space="preserve">underlying </w:t>
      </w:r>
      <w:r w:rsidR="00CF5A36">
        <w:rPr>
          <w:rFonts w:ascii="Times" w:hAnsi="Times"/>
        </w:rPr>
        <w:t>p</w:t>
      </w:r>
      <w:r w:rsidR="00BF7E1D" w:rsidRPr="00BF7E1D">
        <w:rPr>
          <w:rFonts w:ascii="Times" w:hAnsi="Times"/>
        </w:rPr>
        <w:t>athogenesis</w:t>
      </w:r>
      <w:r w:rsidRPr="003C3C6F">
        <w:rPr>
          <w:rFonts w:ascii="Times" w:hAnsi="Times"/>
        </w:rPr>
        <w:t xml:space="preserve">. We focused on GO (Gene Ontology) and HPO (Human Phenotype Ontology) pathways that are expected to have at least 2 LGD or missense variants by chance in the complex cases cohort (n=126). We compared the observed variants of each pathway to the expected variant from background mutation rate, and tested the enrichment using Poisson test. We corrected the </w:t>
      </w:r>
      <w:r w:rsidR="004F7E5B">
        <w:rPr>
          <w:rFonts w:ascii="Times" w:hAnsi="Times"/>
        </w:rPr>
        <w:t>multi</w:t>
      </w:r>
      <w:r w:rsidR="00A954C5">
        <w:rPr>
          <w:rFonts w:ascii="Times" w:hAnsi="Times"/>
        </w:rPr>
        <w:t>-</w:t>
      </w:r>
      <w:r w:rsidR="004F7E5B">
        <w:rPr>
          <w:rFonts w:ascii="Times" w:hAnsi="Times"/>
        </w:rPr>
        <w:t xml:space="preserve">testing </w:t>
      </w:r>
      <w:r w:rsidRPr="003C3C6F">
        <w:rPr>
          <w:rFonts w:ascii="Times" w:hAnsi="Times"/>
        </w:rPr>
        <w:t>p-value</w:t>
      </w:r>
      <w:r w:rsidR="00711F41">
        <w:rPr>
          <w:rFonts w:ascii="Times" w:hAnsi="Times"/>
        </w:rPr>
        <w:t>s</w:t>
      </w:r>
      <w:r w:rsidRPr="003C3C6F">
        <w:rPr>
          <w:rFonts w:ascii="Times" w:hAnsi="Times"/>
        </w:rPr>
        <w:t xml:space="preserve"> </w:t>
      </w:r>
      <w:r w:rsidR="00A77FE2">
        <w:rPr>
          <w:rFonts w:ascii="Times" w:hAnsi="Times"/>
        </w:rPr>
        <w:t>to</w:t>
      </w:r>
      <w:r w:rsidRPr="003C3C6F">
        <w:rPr>
          <w:rFonts w:ascii="Times" w:hAnsi="Times"/>
        </w:rPr>
        <w:t xml:space="preserve"> family wise error rate (FWER) based on 20000 times simulations</w:t>
      </w:r>
      <w:r w:rsidR="00C94680">
        <w:rPr>
          <w:rFonts w:ascii="Times" w:hAnsi="Times"/>
        </w:rPr>
        <w:t xml:space="preserve"> </w:t>
      </w:r>
      <w:r w:rsidR="001514D7">
        <w:rPr>
          <w:rFonts w:ascii="Times" w:hAnsi="Times"/>
        </w:rPr>
        <w:t>{method part}</w:t>
      </w:r>
      <w:r w:rsidRPr="003C3C6F">
        <w:rPr>
          <w:rFonts w:ascii="Times" w:hAnsi="Times"/>
        </w:rPr>
        <w:t>. The</w:t>
      </w:r>
      <w:r w:rsidR="007D3CB1">
        <w:rPr>
          <w:rFonts w:ascii="Times" w:hAnsi="Times"/>
        </w:rPr>
        <w:t xml:space="preserve"> damage variants</w:t>
      </w:r>
      <w:r w:rsidRPr="003C3C6F">
        <w:rPr>
          <w:rFonts w:ascii="Times" w:hAnsi="Times"/>
        </w:rPr>
        <w:t xml:space="preserve"> </w:t>
      </w:r>
      <w:r w:rsidR="00E56DB8">
        <w:rPr>
          <w:rFonts w:ascii="Times" w:hAnsi="Times"/>
        </w:rPr>
        <w:t>we</w:t>
      </w:r>
      <w:r w:rsidRPr="003C3C6F">
        <w:rPr>
          <w:rFonts w:ascii="Times" w:hAnsi="Times"/>
        </w:rPr>
        <w:t xml:space="preserve">re </w:t>
      </w:r>
      <w:r w:rsidR="00CF54C3">
        <w:rPr>
          <w:rFonts w:ascii="Times" w:hAnsi="Times"/>
        </w:rPr>
        <w:t xml:space="preserve">significantly enriched in </w:t>
      </w:r>
      <w:r w:rsidR="00B21AA7">
        <w:rPr>
          <w:rFonts w:ascii="Times" w:hAnsi="Times"/>
        </w:rPr>
        <w:t>13</w:t>
      </w:r>
      <w:r w:rsidRPr="003C3C6F">
        <w:rPr>
          <w:rFonts w:ascii="Times" w:hAnsi="Times"/>
        </w:rPr>
        <w:t xml:space="preserve"> pathways </w:t>
      </w:r>
      <w:r w:rsidR="00D42D85">
        <w:rPr>
          <w:rFonts w:ascii="Times" w:hAnsi="Times"/>
        </w:rPr>
        <w:t>with FWER≤0.05</w:t>
      </w:r>
      <w:r w:rsidRPr="003C3C6F">
        <w:rPr>
          <w:rFonts w:ascii="Times" w:hAnsi="Times"/>
        </w:rPr>
        <w:t xml:space="preserve"> (</w:t>
      </w:r>
      <w:r w:rsidR="00765F3B">
        <w:rPr>
          <w:rFonts w:ascii="Times" w:hAnsi="Times"/>
        </w:rPr>
        <w:t>Fig</w:t>
      </w:r>
      <w:r w:rsidR="00B44099">
        <w:rPr>
          <w:rFonts w:ascii="Times" w:hAnsi="Times"/>
        </w:rPr>
        <w:t>.</w:t>
      </w:r>
      <w:r w:rsidRPr="003C3C6F">
        <w:rPr>
          <w:rFonts w:ascii="Times" w:hAnsi="Times"/>
        </w:rPr>
        <w:t xml:space="preserve"> </w:t>
      </w:r>
      <w:r w:rsidR="00B44099">
        <w:rPr>
          <w:rFonts w:ascii="Times" w:hAnsi="Times"/>
        </w:rPr>
        <w:t>1</w:t>
      </w:r>
      <w:r w:rsidR="001D4E8C">
        <w:rPr>
          <w:rFonts w:ascii="Times" w:hAnsi="Times"/>
        </w:rPr>
        <w:t>, Table S5</w:t>
      </w:r>
      <w:r w:rsidRPr="003C3C6F">
        <w:rPr>
          <w:rFonts w:ascii="Times" w:hAnsi="Times"/>
        </w:rPr>
        <w:t xml:space="preserve">). </w:t>
      </w:r>
      <w:r w:rsidR="002451C2">
        <w:rPr>
          <w:rFonts w:ascii="Times" w:hAnsi="Times"/>
        </w:rPr>
        <w:t xml:space="preserve">Remarkably, </w:t>
      </w:r>
      <w:r w:rsidR="00887E93">
        <w:rPr>
          <w:rFonts w:ascii="Times" w:hAnsi="Times"/>
        </w:rPr>
        <w:t xml:space="preserve">we identified three pathways that are </w:t>
      </w:r>
      <w:r w:rsidR="007B5CAF">
        <w:rPr>
          <w:rFonts w:ascii="Times" w:hAnsi="Times"/>
        </w:rPr>
        <w:t>involved</w:t>
      </w:r>
      <w:r w:rsidR="00887E93">
        <w:rPr>
          <w:rFonts w:ascii="Times" w:hAnsi="Times"/>
        </w:rPr>
        <w:t xml:space="preserve"> </w:t>
      </w:r>
      <w:r w:rsidR="002A23E6">
        <w:rPr>
          <w:rFonts w:ascii="Times" w:hAnsi="Times"/>
        </w:rPr>
        <w:t>in</w:t>
      </w:r>
      <w:r w:rsidR="00887E93">
        <w:rPr>
          <w:rFonts w:ascii="Times" w:hAnsi="Times"/>
        </w:rPr>
        <w:t xml:space="preserve"> </w:t>
      </w:r>
      <w:r w:rsidR="0041321B">
        <w:rPr>
          <w:rFonts w:ascii="Times" w:hAnsi="Times"/>
        </w:rPr>
        <w:t>a</w:t>
      </w:r>
      <w:r w:rsidR="008D2C21">
        <w:rPr>
          <w:rFonts w:ascii="Times" w:hAnsi="Times"/>
        </w:rPr>
        <w:t xml:space="preserve">utophagy related process </w:t>
      </w:r>
      <w:r w:rsidR="008D073E">
        <w:rPr>
          <w:rFonts w:ascii="Times" w:hAnsi="Times"/>
        </w:rPr>
        <w:t xml:space="preserve">and three pathways </w:t>
      </w:r>
      <w:r w:rsidR="00174D61">
        <w:rPr>
          <w:rFonts w:ascii="Times" w:hAnsi="Times"/>
        </w:rPr>
        <w:t xml:space="preserve">in </w:t>
      </w:r>
      <w:r w:rsidR="00487A80">
        <w:rPr>
          <w:rFonts w:ascii="Times" w:hAnsi="Times"/>
        </w:rPr>
        <w:t>protein transport and localization</w:t>
      </w:r>
      <w:r w:rsidR="00A17D53">
        <w:rPr>
          <w:rFonts w:ascii="Times" w:hAnsi="Times"/>
        </w:rPr>
        <w:t xml:space="preserve">, which are mostly driven by missense variants. </w:t>
      </w:r>
      <w:commentRangeStart w:id="25"/>
      <w:r w:rsidR="00605E2F">
        <w:rPr>
          <w:rFonts w:ascii="Times" w:hAnsi="Times"/>
        </w:rPr>
        <w:t xml:space="preserve">Those pathways </w:t>
      </w:r>
      <w:r w:rsidR="00A240C2">
        <w:rPr>
          <w:rFonts w:ascii="Times" w:hAnsi="Times"/>
        </w:rPr>
        <w:t xml:space="preserve">indicate the </w:t>
      </w:r>
      <w:r w:rsidR="0038733A">
        <w:rPr>
          <w:rFonts w:ascii="Times" w:hAnsi="Times"/>
        </w:rPr>
        <w:t xml:space="preserve">important role </w:t>
      </w:r>
      <w:r w:rsidR="00B913DA">
        <w:rPr>
          <w:rFonts w:ascii="Times" w:hAnsi="Times"/>
        </w:rPr>
        <w:t xml:space="preserve">of transcytosis </w:t>
      </w:r>
      <w:r w:rsidR="00500B55">
        <w:rPr>
          <w:rFonts w:ascii="Times" w:hAnsi="Times"/>
        </w:rPr>
        <w:t>in early</w:t>
      </w:r>
      <w:r w:rsidR="00813F6A">
        <w:rPr>
          <w:rFonts w:ascii="Times" w:hAnsi="Times"/>
        </w:rPr>
        <w:t xml:space="preserve"> fetal foregut development</w:t>
      </w:r>
      <w:r w:rsidR="00A32C3B">
        <w:rPr>
          <w:rFonts w:ascii="Times" w:hAnsi="Times"/>
        </w:rPr>
        <w:t xml:space="preserve">, during which </w:t>
      </w:r>
      <w:r w:rsidR="00F51B14">
        <w:rPr>
          <w:rFonts w:ascii="Times" w:hAnsi="Times"/>
        </w:rPr>
        <w:t xml:space="preserve">the </w:t>
      </w:r>
      <w:r w:rsidR="00F51B14" w:rsidRPr="00F51B14">
        <w:rPr>
          <w:rFonts w:ascii="Times" w:hAnsi="Times"/>
        </w:rPr>
        <w:t>trachea and esophagus arise from the separation of a common foregu</w:t>
      </w:r>
      <w:r w:rsidR="00F51B14">
        <w:rPr>
          <w:rFonts w:ascii="Times" w:hAnsi="Times"/>
        </w:rPr>
        <w:t>t</w:t>
      </w:r>
      <w:r w:rsidR="00663133">
        <w:rPr>
          <w:rFonts w:ascii="Times" w:hAnsi="Times"/>
        </w:rPr>
        <w:t>.</w:t>
      </w:r>
      <w:r w:rsidR="003916C5">
        <w:rPr>
          <w:rFonts w:ascii="Times" w:hAnsi="Times"/>
        </w:rPr>
        <w:t xml:space="preserve"> </w:t>
      </w:r>
      <w:r w:rsidR="000007B8">
        <w:rPr>
          <w:rFonts w:ascii="Times" w:hAnsi="Times"/>
        </w:rPr>
        <w:t xml:space="preserve">Transcytosis </w:t>
      </w:r>
      <w:r w:rsidR="009A3256">
        <w:rPr>
          <w:rFonts w:ascii="Times" w:hAnsi="Times"/>
        </w:rPr>
        <w:t>has been show</w:t>
      </w:r>
      <w:r w:rsidR="003C6736">
        <w:rPr>
          <w:rFonts w:ascii="Times" w:hAnsi="Times"/>
        </w:rPr>
        <w:t>n</w:t>
      </w:r>
      <w:r w:rsidR="009A3256">
        <w:rPr>
          <w:rFonts w:ascii="Times" w:hAnsi="Times"/>
        </w:rPr>
        <w:t xml:space="preserve"> to be a </w:t>
      </w:r>
      <w:r w:rsidR="00060DFD">
        <w:rPr>
          <w:rFonts w:ascii="Times" w:hAnsi="Times"/>
        </w:rPr>
        <w:t xml:space="preserve">regulator of </w:t>
      </w:r>
      <w:r w:rsidR="00435F60">
        <w:rPr>
          <w:rFonts w:ascii="Times" w:hAnsi="Times"/>
        </w:rPr>
        <w:t xml:space="preserve">epithelial </w:t>
      </w:r>
      <w:r w:rsidR="00D31BE1">
        <w:rPr>
          <w:rFonts w:ascii="Times" w:hAnsi="Times"/>
        </w:rPr>
        <w:t xml:space="preserve">cell shape and </w:t>
      </w:r>
      <w:r w:rsidR="00332173">
        <w:rPr>
          <w:rFonts w:ascii="Times" w:hAnsi="Times"/>
        </w:rPr>
        <w:t>tubulogenesis</w:t>
      </w:r>
      <w:r w:rsidR="00C62C86">
        <w:rPr>
          <w:rFonts w:ascii="Times" w:hAnsi="Times"/>
        </w:rPr>
        <w:t xml:space="preserve"> </w:t>
      </w:r>
      <w:r w:rsidR="00375565">
        <w:rPr>
          <w:rFonts w:ascii="Times" w:hAnsi="Times"/>
        </w:rPr>
        <w:t>during development</w:t>
      </w:r>
      <w:r w:rsidR="00C629EB">
        <w:rPr>
          <w:rFonts w:ascii="Times" w:hAnsi="Times"/>
        </w:rPr>
        <w:t xml:space="preserve"> in several </w:t>
      </w:r>
      <w:r w:rsidR="00F65A6A">
        <w:rPr>
          <w:rFonts w:ascii="Times" w:hAnsi="Times"/>
        </w:rPr>
        <w:t>model organism</w:t>
      </w:r>
      <w:r w:rsidR="00BD069A">
        <w:rPr>
          <w:rFonts w:ascii="Times" w:hAnsi="Times"/>
        </w:rPr>
        <w:t>s</w:t>
      </w:r>
      <w:r w:rsidR="00FC2E0B">
        <w:rPr>
          <w:rFonts w:ascii="Times" w:hAnsi="Times"/>
        </w:rPr>
        <w:fldChar w:fldCharType="begin"/>
      </w:r>
      <w:r w:rsidR="00FC2E0B">
        <w:rPr>
          <w:rFonts w:ascii="Times" w:hAnsi="Times"/>
        </w:rPr>
        <w:instrText xml:space="preserve"> ADDIN ZOTERO_ITEM CSL_CITATION {"citationID":"U0v5KBoW","properties":{"formattedCitation":"\\super 22\\nosupersub{}","plainCitation":"22","noteIndex":0},"citationItems":[{"id":102,"uris":["http://zotero.org/users/local/gyfy3Xku/items/TJUCV3X8"],"uri":["http://zotero.org/users/local/gyfy3Xku/items/TJUCV3X8"],"itemData":{"id":102,"type":"article-journal","abstract":"Abstract Transcytosis is a form of specialized transport through which an extracellular cargo is endocytosed, shuttled across the cytoplasm in membrane-bound vesicles, and secreted at a different plasma membrane surface. This important process allows membrane-impermeable macromolecules to pass through a cell and become accessible to adjacent cells and tissue compartments. Transcytosis also promotes redistribution of plasma membrane proteins and lipids to different regions of the cell surface. Here we review transcytosis and highlight in vivo studies showing how developing epithelial cells use it to change shape, to migrate, and to relocalize signaling molecules.","container-title":"The EMBO Journal","DOI":"10.15252/embj.2020106163","ISSN":"0261-4189","issue":"n/a","journalAbbreviation":"The EMBO Journal","note":"publisher: John Wiley &amp; Sons, Ltd","page":"e106163","source":"embopress.org (Atypon)","title":"Transcytosis in the development and morphogenesis of epithelial tissues","volume":"n/a","author":[{"family":"Serra","given":"Nicholas D"},{"family":"Sundaram","given":"Meera V"}],"issued":{"date-parts":[["2021",4,1]]}}}],"schema":"https://github.com/citation-style-language/schema/raw/master/csl-citation.json"} </w:instrText>
      </w:r>
      <w:r w:rsidR="00FC2E0B">
        <w:rPr>
          <w:rFonts w:ascii="Times" w:hAnsi="Times"/>
        </w:rPr>
        <w:fldChar w:fldCharType="separate"/>
      </w:r>
      <w:r w:rsidR="00FC2E0B" w:rsidRPr="00FC2E0B">
        <w:rPr>
          <w:rFonts w:ascii="Times" w:hAnsi="Times" w:cs="Times New Roman"/>
          <w:vertAlign w:val="superscript"/>
        </w:rPr>
        <w:t>22</w:t>
      </w:r>
      <w:r w:rsidR="00FC2E0B">
        <w:rPr>
          <w:rFonts w:ascii="Times" w:hAnsi="Times"/>
        </w:rPr>
        <w:fldChar w:fldCharType="end"/>
      </w:r>
      <w:r w:rsidR="00CE1704">
        <w:rPr>
          <w:rFonts w:ascii="Times" w:hAnsi="Times"/>
        </w:rPr>
        <w:t xml:space="preserve"> </w:t>
      </w:r>
      <w:r w:rsidR="00375565">
        <w:rPr>
          <w:rFonts w:ascii="Times" w:hAnsi="Times"/>
        </w:rPr>
        <w:t>{</w:t>
      </w:r>
      <w:r w:rsidR="0095345D">
        <w:rPr>
          <w:rFonts w:ascii="Times" w:hAnsi="Times"/>
        </w:rPr>
        <w:t xml:space="preserve">Serra </w:t>
      </w:r>
      <w:r w:rsidR="003A4C08">
        <w:rPr>
          <w:rFonts w:ascii="Times" w:hAnsi="Times"/>
        </w:rPr>
        <w:t>2021}</w:t>
      </w:r>
      <w:r w:rsidR="00FD42D1">
        <w:rPr>
          <w:rFonts w:ascii="Times" w:hAnsi="Times"/>
        </w:rPr>
        <w:t xml:space="preserve">, </w:t>
      </w:r>
      <w:r w:rsidR="003A7EF1">
        <w:rPr>
          <w:rFonts w:ascii="Times" w:hAnsi="Times"/>
        </w:rPr>
        <w:t>where</w:t>
      </w:r>
      <w:r w:rsidR="00FD42D1">
        <w:rPr>
          <w:rFonts w:ascii="Times" w:hAnsi="Times"/>
        </w:rPr>
        <w:t xml:space="preserve"> </w:t>
      </w:r>
      <w:r w:rsidR="00470B75">
        <w:rPr>
          <w:rFonts w:ascii="Times" w:hAnsi="Times"/>
        </w:rPr>
        <w:t xml:space="preserve">it </w:t>
      </w:r>
      <w:r w:rsidR="00FD42D1">
        <w:rPr>
          <w:rFonts w:ascii="Times" w:hAnsi="Times"/>
        </w:rPr>
        <w:t xml:space="preserve">can </w:t>
      </w:r>
      <w:r w:rsidR="00FD42D1" w:rsidRPr="00814ECE">
        <w:rPr>
          <w:rFonts w:ascii="Times" w:hAnsi="Times"/>
        </w:rPr>
        <w:t>synchronize apical and basal membrane growth during early Drosophila tracheal terminal cell development</w:t>
      </w:r>
      <w:r w:rsidR="00567A48">
        <w:rPr>
          <w:rFonts w:ascii="Times" w:hAnsi="Times"/>
        </w:rPr>
        <w:fldChar w:fldCharType="begin"/>
      </w:r>
      <w:r w:rsidR="00567A48">
        <w:rPr>
          <w:rFonts w:ascii="Times" w:hAnsi="Times"/>
        </w:rPr>
        <w:instrText xml:space="preserve"> ADDIN ZOTERO_ITEM CSL_CITATION {"citationID":"YdaHxdAk","properties":{"formattedCitation":"\\super 22\\uc0\\u8211{}24\\nosupersub{}","plainCitation":"22–24","noteIndex":0},"citationItems":[{"id":102,"uris":["http://zotero.org/users/local/gyfy3Xku/items/TJUCV3X8"],"uri":["http://zotero.org/users/local/gyfy3Xku/items/TJUCV3X8"],"itemData":{"id":102,"type":"article-journal","abstract":"Abstract Transcytosis is a form of specialized transport through which an extracellular cargo is endocytosed, shuttled across the cytoplasm in membrane-bound vesicles, and secreted at a different plasma membrane surface. This important process allows membrane-impermeable macromolecules to pass through a cell and become accessible to adjacent cells and tissue compartments. Transcytosis also promotes redistribution of plasma membrane proteins and lipids to different regions of the cell surface. Here we review transcytosis and highlight in vivo studies showing how developing epithelial cells use it to change shape, to migrate, and to relocalize signaling molecules.","container-title":"The EMBO Journal","DOI":"10.15252/embj.2020106163","ISSN":"0261-4189","issue":"n/a","journalAbbreviation":"The EMBO Journal","note":"publisher: John Wiley &amp; Sons, Ltd","page":"e106163","source":"embopress.org (Atypon)","title":"Transcytosis in the development and morphogenesis of epithelial tissues","volume":"n/a","author":[{"family":"Serra","given":"Nicholas D"},{"family":"Sundaram","given":"Meera V"}],"issued":{"date-parts":[["2021",4,1]]}},"label":"page"},{"id":104,"uris":["http://zotero.org/users/local/gyfy3Xku/items/6HEJ558P"],"uri":["http://zotero.org/users/local/gyfy3Xku/items/6HEJ558P"],"itemData":{"id":104,"type":"article-journal","abstract":"The terminal cells of the tracheal epithelium in Drosophila melanogaster are one of the few known cell types that undergo subcellular morphogenesis to achieve a stable, branched shape. During the animal's larval stages, the cells repeatedly sprout new cytoplasmic processes. These grow very long, wrapping around target tissues to which the terminal cells adhere, and are hollowed by a gas-filled subcellular tube for oxygen delivery. Our understanding of this ramification process remains rudimentary. This review aims to provide a comprehensive summary of studies on terminal cells to date, and attempts to extrapolate how terminal branches might be formed based on the known genetic and molecular components. Next to this cell-intrinsic branching mechanism, we examine the extrinsic regulation of terminal branching by the target tissue and the animal's environment. Finally, we assess the degree of similarity between the patterns established by the branching programs of terminal cells and other branched cells and tissues from a mathematical and conceptual point of view.","collection-title":"Single-cell branching morphogenesis","container-title":"Developmental Biology","DOI":"10.1016/j.ydbio.2018.12.001","ISSN":"0012-1606","issue":"1","journalAbbreviation":"Developmental Biology","language":"en","page":"5-15","source":"ScienceDirect","title":"Single-cell branching morphogenesis in the Drosophila trachea","volume":"451","author":[{"family":"Best","given":"Benedikt T."}],"issued":{"date-parts":[["2019",7,1]]}},"label":"page"},{"id":107,"uris":["http://zotero.org/users/local/gyfy3Xku/items/82HBMZJE"],"uri":["http://zotero.org/users/local/gyfy3Xku/items/82HBMZJE"],"itemData":{"id":107,"type":"article-journal","abstract":"Abstract Plasma membranes fulfil many physiological functions. In polarized cells, different membrane compartments take on specialized roles, each being allocated correct amounts of membrane. The Drosophila tracheal system, an established tubulogenesis model, contains branched terminal cells with subcellular tubes formed by apical plasma membrane invagination. We show that apical endocytosis and late endosome-mediated trafficking are required for membrane allocation to the apical and basal membrane domains. Basal plasma membrane growth stops if endocytosis is blocked, whereas the apical membrane grows excessively. Plasma membrane is initially delivered apically and then continuously endocytosed, together with apical and basal cargo. We describe an organelle carrying markers of late endosomes and multivesicular bodies (MVBs) that is abolished by inhibiting endocytosis and which we suggest acts as transit station for membrane destined to be redistributed both apically and basally. This is based on the observation that disrupting MVB formation prevents growth of both compartments.","container-title":"The EMBO Journal","DOI":"10.15252/embj.2020105332","ISSN":"0261-4189","issue":"16","journalAbbreviation":"The EMBO Journal","note":"publisher: John Wiley &amp; Sons, Ltd","page":"e105332","source":"embopress.org (Atypon)","title":"Transcytosis via the late endocytic pathway as a cell morphogenetic mechanism","volume":"39","author":[{"family":"Mathew","given":"Renjith"},{"family":"Rios-Barrera","given":"L Daniel"},{"family":"Machado","given":"Pedro"},{"family":"Schwab","given":"Yannick"},{"family":"Leptin","given":"Maria"}],"issued":{"date-parts":[["2020",8,17]]}},"label":"page"}],"schema":"https://github.com/citation-style-language/schema/raw/master/csl-citation.json"} </w:instrText>
      </w:r>
      <w:r w:rsidR="00567A48">
        <w:rPr>
          <w:rFonts w:ascii="Times" w:hAnsi="Times"/>
        </w:rPr>
        <w:fldChar w:fldCharType="separate"/>
      </w:r>
      <w:r w:rsidR="00567A48" w:rsidRPr="00567A48">
        <w:rPr>
          <w:rFonts w:ascii="Times" w:hAnsi="Times" w:cs="Times New Roman"/>
          <w:vertAlign w:val="superscript"/>
        </w:rPr>
        <w:t>22–24</w:t>
      </w:r>
      <w:r w:rsidR="00567A48">
        <w:rPr>
          <w:rFonts w:ascii="Times" w:hAnsi="Times"/>
        </w:rPr>
        <w:fldChar w:fldCharType="end"/>
      </w:r>
      <w:r w:rsidR="00FD42D1">
        <w:rPr>
          <w:rFonts w:ascii="Times" w:hAnsi="Times"/>
        </w:rPr>
        <w:t xml:space="preserve"> {Serra 2021; Best, 2019; Mathew 2020</w:t>
      </w:r>
      <w:r w:rsidR="00FD42D1">
        <w:rPr>
          <w:rFonts w:ascii="Times" w:hAnsi="Times" w:hint="eastAsia"/>
        </w:rPr>
        <w:t>}.</w:t>
      </w:r>
      <w:r w:rsidR="002E188D">
        <w:rPr>
          <w:rFonts w:ascii="Times" w:hAnsi="Times"/>
        </w:rPr>
        <w:t xml:space="preserve"> Both endocytosis and transcytosis can contribute to reshape of epithelial cells through the redistribution of membrane. </w:t>
      </w:r>
      <w:r w:rsidR="00FD42D1">
        <w:rPr>
          <w:rFonts w:ascii="Times" w:hAnsi="Times"/>
        </w:rPr>
        <w:t xml:space="preserve"> </w:t>
      </w:r>
      <w:r w:rsidR="00ED778C">
        <w:rPr>
          <w:rFonts w:ascii="Times" w:hAnsi="Times"/>
        </w:rPr>
        <w:t>I</w:t>
      </w:r>
      <w:r w:rsidR="00DF5BF8">
        <w:rPr>
          <w:rFonts w:ascii="Times" w:hAnsi="Times"/>
        </w:rPr>
        <w:t xml:space="preserve">t has been </w:t>
      </w:r>
      <w:r w:rsidR="00546655">
        <w:rPr>
          <w:rFonts w:ascii="Times" w:hAnsi="Times"/>
        </w:rPr>
        <w:t xml:space="preserve">further </w:t>
      </w:r>
      <w:r w:rsidR="00DF5BF8">
        <w:rPr>
          <w:rFonts w:ascii="Times" w:hAnsi="Times"/>
        </w:rPr>
        <w:t xml:space="preserve">shown in </w:t>
      </w:r>
      <w:r w:rsidR="005E4401">
        <w:rPr>
          <w:rFonts w:ascii="Times" w:hAnsi="Times"/>
        </w:rPr>
        <w:t xml:space="preserve">mouse models that </w:t>
      </w:r>
      <w:r w:rsidR="006E7149">
        <w:rPr>
          <w:rFonts w:ascii="Times" w:hAnsi="Times"/>
        </w:rPr>
        <w:t xml:space="preserve">this </w:t>
      </w:r>
      <w:r w:rsidR="00B722FE">
        <w:rPr>
          <w:rFonts w:ascii="Times" w:hAnsi="Times"/>
        </w:rPr>
        <w:t xml:space="preserve">endosome-mediated </w:t>
      </w:r>
      <w:r w:rsidR="00C25576">
        <w:rPr>
          <w:rFonts w:ascii="Times" w:hAnsi="Times"/>
        </w:rPr>
        <w:t>epithelial</w:t>
      </w:r>
      <w:r w:rsidR="00DC29AF">
        <w:rPr>
          <w:rFonts w:ascii="Times" w:hAnsi="Times"/>
        </w:rPr>
        <w:t xml:space="preserve"> remodeling </w:t>
      </w:r>
      <w:r w:rsidR="00E03468">
        <w:rPr>
          <w:rFonts w:ascii="Times" w:hAnsi="Times"/>
        </w:rPr>
        <w:t>is been regulated by H</w:t>
      </w:r>
      <w:r w:rsidR="00056E47">
        <w:rPr>
          <w:rFonts w:ascii="Times" w:hAnsi="Times"/>
        </w:rPr>
        <w:t>ed</w:t>
      </w:r>
      <w:r w:rsidR="008928AF">
        <w:rPr>
          <w:rFonts w:ascii="Times" w:hAnsi="Times"/>
        </w:rPr>
        <w:t>gehog-</w:t>
      </w:r>
      <w:proofErr w:type="spellStart"/>
      <w:r w:rsidR="008928AF">
        <w:rPr>
          <w:rFonts w:ascii="Times" w:hAnsi="Times"/>
        </w:rPr>
        <w:t>Gli</w:t>
      </w:r>
      <w:proofErr w:type="spellEnd"/>
      <w:r w:rsidR="008928AF">
        <w:rPr>
          <w:rFonts w:ascii="Times" w:hAnsi="Times"/>
        </w:rPr>
        <w:t xml:space="preserve"> </w:t>
      </w:r>
      <w:r w:rsidR="00721221">
        <w:rPr>
          <w:rFonts w:ascii="Times" w:hAnsi="Times"/>
        </w:rPr>
        <w:t>signaling pathways</w:t>
      </w:r>
      <w:r w:rsidR="005E6552">
        <w:rPr>
          <w:rFonts w:ascii="Times" w:hAnsi="Times"/>
        </w:rPr>
        <w:t xml:space="preserve">, </w:t>
      </w:r>
      <w:r w:rsidR="00BC3F76">
        <w:rPr>
          <w:rFonts w:ascii="Times" w:hAnsi="Times"/>
        </w:rPr>
        <w:t xml:space="preserve">mutations in which can </w:t>
      </w:r>
      <w:r w:rsidR="003D786B" w:rsidRPr="003D786B">
        <w:rPr>
          <w:rFonts w:ascii="Times" w:hAnsi="Times"/>
        </w:rPr>
        <w:t>disrupt tracheoesophageal morphogenesis and cause life-threatening birth defects</w:t>
      </w:r>
      <w:r w:rsidR="00487D21">
        <w:rPr>
          <w:rFonts w:ascii="Times" w:hAnsi="Times"/>
        </w:rPr>
        <w:fldChar w:fldCharType="begin"/>
      </w:r>
      <w:r w:rsidR="00487D21">
        <w:rPr>
          <w:rFonts w:ascii="Times" w:hAnsi="Times"/>
        </w:rPr>
        <w:instrText xml:space="preserve"> ADDIN ZOTERO_ITEM CSL_CITATION {"citationID":"0z8X4eqZ","properties":{"formattedCitation":"\\super 25\\nosupersub{}","plainCitation":"25","noteIndex":0},"citationItems":[{"id":54,"uris":["http://zotero.org/users/local/gyfy3Xku/items/YQLSJGF6"],"uri":["http://zotero.org/users/local/gyfy3Xku/items/YQLSJGF6"],"itemData":{"id":54,"type":"article-journal","abstract":"The trachea and esophagus arise from the separation of a common foregut tube during early fetal development. Mutations in key signaling pathways such as Hedgehog (HH)/Gli can disrupt tracheoesophageal (TE) morphogenesis and cause life-threatening birth defects (TEDs); however, the underlying cellular mechanisms are unknown. Here, we use mouse and Xenopus to define the HH/Gli-dependent processes orchestrating TE morphogenesis. We show that downstream of Gli the Foxf1+ splanchnic mesenchyme promotes medial constriction of the foregut at the boundary between the presumptive Sox2+ esophageal and Nkx2-1+ tracheal epithelium. We identify a unique boundary epithelium co-expressing Sox2 and Nkx2-1 that fuses to form a transient septum. Septum formation and resolution into distinct trachea and esophagus requires endosome-mediated epithelial remodeling involving the small GTPase Rab11 and localized extracellular matrix degradation. These are disrupted in Gli-deficient embryos. This work provides a new mechanistic framework for TE morphogenesis and informs the cellular basis of human TEDs.","container-title":"Developmental Cell","DOI":"10.1016/j.devcel.2019.11.003","ISSN":"1534-5807","issue":"6","journalAbbreviation":"Developmental Cell","language":"en","page":"665-674.e6","source":"ScienceDirect","title":"Endosome-Mediated Epithelial Remodeling Downstream of Hedgehog-Gli Is Required for Tracheoesophageal Separation","volume":"51","author":[{"family":"Nasr","given":"Talia"},{"family":"Mancini","given":"Pamela"},{"family":"Rankin","given":"Scott A."},{"family":"Edwards","given":"Nicole A."},{"family":"Agricola","given":"Zachary N."},{"family":"Kenny","given":"Alan P."},{"family":"Kinney","given":"Jessica L."},{"family":"Daniels","given":"Keziah"},{"family":"Vardanyan","given":"Jon"},{"family":"Han","given":"Lu"},{"family":"Trisno","given":"Stephen L."},{"family":"Cha","given":"Sang-Wook"},{"family":"Wells","given":"James M."},{"family":"Kofron","given":"Matthew J."},{"family":"Zorn","given":"Aaron M."}],"issued":{"date-parts":[["2019",12,16]]}}}],"schema":"https://github.com/citation-style-language/schema/raw/master/csl-citation.json"} </w:instrText>
      </w:r>
      <w:r w:rsidR="00487D21">
        <w:rPr>
          <w:rFonts w:ascii="Times" w:hAnsi="Times"/>
        </w:rPr>
        <w:fldChar w:fldCharType="separate"/>
      </w:r>
      <w:r w:rsidR="00487D21" w:rsidRPr="00487D21">
        <w:rPr>
          <w:rFonts w:ascii="Times" w:hAnsi="Times" w:cs="Times New Roman"/>
          <w:vertAlign w:val="superscript"/>
        </w:rPr>
        <w:t>25</w:t>
      </w:r>
      <w:r w:rsidR="00487D21">
        <w:rPr>
          <w:rFonts w:ascii="Times" w:hAnsi="Times"/>
        </w:rPr>
        <w:fldChar w:fldCharType="end"/>
      </w:r>
      <w:r w:rsidR="00FD19CF">
        <w:rPr>
          <w:rFonts w:ascii="Times" w:hAnsi="Times"/>
        </w:rPr>
        <w:t xml:space="preserve"> </w:t>
      </w:r>
      <w:r w:rsidR="005D22FD">
        <w:rPr>
          <w:rFonts w:ascii="Times" w:hAnsi="Times"/>
        </w:rPr>
        <w:t>{</w:t>
      </w:r>
      <w:r w:rsidR="00DD2810">
        <w:rPr>
          <w:rFonts w:ascii="Times" w:hAnsi="Times"/>
        </w:rPr>
        <w:t>Nasr, Mancini 2019</w:t>
      </w:r>
      <w:r w:rsidR="005D22FD">
        <w:rPr>
          <w:rFonts w:ascii="Times" w:hAnsi="Times"/>
        </w:rPr>
        <w:t>}</w:t>
      </w:r>
      <w:r w:rsidR="00B02471">
        <w:rPr>
          <w:rFonts w:ascii="Times" w:hAnsi="Times"/>
        </w:rPr>
        <w:t>.</w:t>
      </w:r>
      <w:r w:rsidR="00142DB6">
        <w:rPr>
          <w:rFonts w:ascii="Times" w:hAnsi="Times"/>
        </w:rPr>
        <w:t xml:space="preserve"> </w:t>
      </w:r>
      <w:commentRangeEnd w:id="25"/>
      <w:r w:rsidR="004D06E7">
        <w:rPr>
          <w:rStyle w:val="CommentReference"/>
        </w:rPr>
        <w:commentReference w:id="25"/>
      </w:r>
      <w:r w:rsidR="00802DFE">
        <w:rPr>
          <w:rFonts w:ascii="Times" w:hAnsi="Times"/>
        </w:rPr>
        <w:t xml:space="preserve">There are </w:t>
      </w:r>
      <w:r w:rsidR="006F4C96">
        <w:rPr>
          <w:rFonts w:ascii="Times" w:hAnsi="Times"/>
        </w:rPr>
        <w:t xml:space="preserve">7 </w:t>
      </w:r>
      <w:r w:rsidR="00642ADB">
        <w:rPr>
          <w:rFonts w:ascii="Times" w:hAnsi="Times"/>
        </w:rPr>
        <w:t>Hedgehog-</w:t>
      </w:r>
      <w:proofErr w:type="spellStart"/>
      <w:r w:rsidR="00642ADB">
        <w:rPr>
          <w:rFonts w:ascii="Times" w:hAnsi="Times"/>
        </w:rPr>
        <w:t>Gli</w:t>
      </w:r>
      <w:proofErr w:type="spellEnd"/>
      <w:r w:rsidR="00642ADB">
        <w:rPr>
          <w:rFonts w:ascii="Times" w:hAnsi="Times"/>
        </w:rPr>
        <w:t xml:space="preserve"> target </w:t>
      </w:r>
      <w:r w:rsidR="003C4987">
        <w:rPr>
          <w:rFonts w:ascii="Times" w:hAnsi="Times"/>
        </w:rPr>
        <w:t>genes with LGD variants in</w:t>
      </w:r>
      <w:r w:rsidR="001F5847">
        <w:rPr>
          <w:rFonts w:ascii="Times" w:hAnsi="Times"/>
        </w:rPr>
        <w:t xml:space="preserve"> the </w:t>
      </w:r>
      <w:r w:rsidR="00D641FE">
        <w:rPr>
          <w:rFonts w:ascii="Times" w:hAnsi="Times"/>
        </w:rPr>
        <w:t xml:space="preserve">patient </w:t>
      </w:r>
      <w:r w:rsidR="003C4987">
        <w:rPr>
          <w:rFonts w:ascii="Times" w:hAnsi="Times"/>
        </w:rPr>
        <w:t>cohort</w:t>
      </w:r>
      <w:r w:rsidR="00185FE0">
        <w:rPr>
          <w:rFonts w:ascii="Times" w:hAnsi="Times"/>
        </w:rPr>
        <w:t xml:space="preserve">, </w:t>
      </w:r>
      <w:r w:rsidR="00195DDC">
        <w:rPr>
          <w:rFonts w:ascii="Times" w:hAnsi="Times" w:hint="eastAsia"/>
        </w:rPr>
        <w:t>with</w:t>
      </w:r>
      <w:r w:rsidR="00195DDC">
        <w:rPr>
          <w:rFonts w:ascii="Times" w:hAnsi="Times"/>
        </w:rPr>
        <w:t xml:space="preserve"> </w:t>
      </w:r>
      <w:r w:rsidR="00405504">
        <w:rPr>
          <w:rFonts w:ascii="Times" w:hAnsi="Times"/>
        </w:rPr>
        <w:t xml:space="preserve">a </w:t>
      </w:r>
      <w:r w:rsidR="00195DDC">
        <w:rPr>
          <w:rFonts w:ascii="Times" w:hAnsi="Times"/>
        </w:rPr>
        <w:t xml:space="preserve">high enrichment compared </w:t>
      </w:r>
      <w:r w:rsidR="005A3B36">
        <w:rPr>
          <w:rFonts w:ascii="Times" w:hAnsi="Times"/>
        </w:rPr>
        <w:t>to background mutation rate</w:t>
      </w:r>
      <w:r w:rsidR="00AB58B9">
        <w:rPr>
          <w:rFonts w:ascii="Times" w:hAnsi="Times"/>
        </w:rPr>
        <w:t xml:space="preserve"> (</w:t>
      </w:r>
      <w:r w:rsidR="00E31573">
        <w:rPr>
          <w:rFonts w:ascii="Times" w:hAnsi="Times"/>
        </w:rPr>
        <w:t>fold=3.66, p-value=6.74E-03</w:t>
      </w:r>
      <w:r w:rsidR="00472411">
        <w:rPr>
          <w:rFonts w:ascii="Times" w:hAnsi="Times"/>
        </w:rPr>
        <w:t>, Supplementary Table 1</w:t>
      </w:r>
      <w:r w:rsidR="00E31573">
        <w:rPr>
          <w:rFonts w:ascii="Times" w:hAnsi="Times"/>
        </w:rPr>
        <w:t>)</w:t>
      </w:r>
      <w:r w:rsidR="008810A5">
        <w:rPr>
          <w:rFonts w:ascii="Times" w:hAnsi="Times"/>
        </w:rPr>
        <w:t xml:space="preserve">. </w:t>
      </w:r>
      <w:r w:rsidR="0037728F">
        <w:rPr>
          <w:rFonts w:ascii="Times" w:hAnsi="Times"/>
        </w:rPr>
        <w:t>Among those genes, MYCN</w:t>
      </w:r>
      <w:r w:rsidR="00397DEA">
        <w:rPr>
          <w:rFonts w:ascii="Times" w:hAnsi="Times"/>
        </w:rPr>
        <w:t xml:space="preserve"> is a known gene to </w:t>
      </w:r>
      <w:r w:rsidR="006D0C8D">
        <w:rPr>
          <w:rFonts w:ascii="Times" w:hAnsi="Times"/>
        </w:rPr>
        <w:t xml:space="preserve">cause </w:t>
      </w:r>
      <w:r w:rsidR="006D0C8D" w:rsidRPr="006D0C8D">
        <w:rPr>
          <w:rFonts w:ascii="Times" w:hAnsi="Times"/>
        </w:rPr>
        <w:t>Feingold syndrome</w:t>
      </w:r>
      <w:r w:rsidR="00ED4941">
        <w:rPr>
          <w:rFonts w:ascii="Times" w:hAnsi="Times"/>
        </w:rPr>
        <w:t xml:space="preserve"> [OMIM </w:t>
      </w:r>
      <w:r w:rsidR="00ED4941" w:rsidRPr="00ED4941">
        <w:rPr>
          <w:rFonts w:ascii="Times" w:hAnsi="Times"/>
        </w:rPr>
        <w:t>164280</w:t>
      </w:r>
      <w:r w:rsidR="00ED4941">
        <w:rPr>
          <w:rFonts w:ascii="Times" w:hAnsi="Times"/>
        </w:rPr>
        <w:t>]</w:t>
      </w:r>
      <w:r w:rsidR="009A6B03">
        <w:rPr>
          <w:rFonts w:ascii="Times" w:hAnsi="Times"/>
        </w:rPr>
        <w:t xml:space="preserve"> that includes </w:t>
      </w:r>
      <w:r w:rsidR="004E3402" w:rsidRPr="004E3402">
        <w:rPr>
          <w:rFonts w:ascii="Times" w:hAnsi="Times"/>
        </w:rPr>
        <w:t xml:space="preserve">Esophageal &amp; duodenal </w:t>
      </w:r>
      <w:proofErr w:type="spellStart"/>
      <w:r w:rsidR="004E3402" w:rsidRPr="004E3402">
        <w:rPr>
          <w:rFonts w:ascii="Times" w:hAnsi="Times"/>
        </w:rPr>
        <w:t>atresias</w:t>
      </w:r>
      <w:proofErr w:type="spellEnd"/>
      <w:r w:rsidR="004E3402">
        <w:rPr>
          <w:rFonts w:ascii="Times" w:hAnsi="Times"/>
        </w:rPr>
        <w:t xml:space="preserve"> and cardiac effects.</w:t>
      </w:r>
      <w:r w:rsidR="00FF66B6">
        <w:rPr>
          <w:rFonts w:ascii="Times" w:hAnsi="Times"/>
        </w:rPr>
        <w:t xml:space="preserve"> </w:t>
      </w:r>
      <w:r w:rsidR="000D7D87">
        <w:rPr>
          <w:rFonts w:ascii="Times" w:hAnsi="Times"/>
        </w:rPr>
        <w:t>CAM2B</w:t>
      </w:r>
      <w:r w:rsidR="005B05AC">
        <w:rPr>
          <w:rFonts w:ascii="Times" w:hAnsi="Times"/>
        </w:rPr>
        <w:t xml:space="preserve"> </w:t>
      </w:r>
      <w:r w:rsidR="000D7D87">
        <w:rPr>
          <w:rFonts w:ascii="Times" w:hAnsi="Times"/>
        </w:rPr>
        <w:t xml:space="preserve">and KIF17 </w:t>
      </w:r>
      <w:r w:rsidR="007D7ACA">
        <w:rPr>
          <w:rFonts w:ascii="Times" w:hAnsi="Times"/>
        </w:rPr>
        <w:t xml:space="preserve">variants </w:t>
      </w:r>
      <w:r w:rsidR="000D7D87">
        <w:rPr>
          <w:rFonts w:ascii="Times" w:hAnsi="Times"/>
        </w:rPr>
        <w:t xml:space="preserve">were </w:t>
      </w:r>
      <w:r w:rsidR="00FB1FED">
        <w:rPr>
          <w:rFonts w:ascii="Times" w:hAnsi="Times"/>
        </w:rPr>
        <w:t xml:space="preserve">found in </w:t>
      </w:r>
      <w:proofErr w:type="spellStart"/>
      <w:r w:rsidR="00FB1FED">
        <w:rPr>
          <w:rFonts w:ascii="Times" w:hAnsi="Times"/>
        </w:rPr>
        <w:t>GeneDx</w:t>
      </w:r>
      <w:proofErr w:type="spellEnd"/>
      <w:r w:rsidR="00FB1FED">
        <w:rPr>
          <w:rFonts w:ascii="Times" w:hAnsi="Times"/>
        </w:rPr>
        <w:t xml:space="preserve"> </w:t>
      </w:r>
      <w:r w:rsidR="007F6E7C">
        <w:rPr>
          <w:rFonts w:ascii="Times" w:hAnsi="Times"/>
        </w:rPr>
        <w:t>EA/TEF patients as well.</w:t>
      </w:r>
    </w:p>
    <w:p w14:paraId="3E375604" w14:textId="77777777" w:rsidR="00EF5347" w:rsidRDefault="00EF5347" w:rsidP="007E5F61">
      <w:pPr>
        <w:pStyle w:val="ListParagraph"/>
        <w:ind w:left="0"/>
        <w:rPr>
          <w:rFonts w:ascii="Times" w:hAnsi="Times"/>
        </w:rPr>
      </w:pPr>
    </w:p>
    <w:p w14:paraId="38289022" w14:textId="038371C5" w:rsidR="00586A3B" w:rsidRPr="003C3C6F" w:rsidRDefault="006A5D03" w:rsidP="007E5F61">
      <w:pPr>
        <w:pStyle w:val="ListParagraph"/>
        <w:ind w:left="0"/>
        <w:rPr>
          <w:rFonts w:ascii="Times" w:hAnsi="Times"/>
        </w:rPr>
      </w:pPr>
      <w:r>
        <w:rPr>
          <w:rFonts w:ascii="Times" w:hAnsi="Times"/>
        </w:rPr>
        <w:t xml:space="preserve">Moreover, </w:t>
      </w:r>
      <w:r w:rsidR="00B768D8">
        <w:rPr>
          <w:rFonts w:ascii="Times" w:hAnsi="Times"/>
        </w:rPr>
        <w:t>we</w:t>
      </w:r>
      <w:r w:rsidR="00BD7B63">
        <w:rPr>
          <w:rFonts w:ascii="Times" w:hAnsi="Times"/>
        </w:rPr>
        <w:t xml:space="preserve"> identified several core developmental </w:t>
      </w:r>
      <w:r w:rsidR="005C2F60">
        <w:rPr>
          <w:rFonts w:ascii="Times" w:hAnsi="Times"/>
        </w:rPr>
        <w:t>pathways implicated in other developmental disorders,</w:t>
      </w:r>
      <w:r w:rsidR="00A90808">
        <w:rPr>
          <w:rFonts w:ascii="Times" w:hAnsi="Times"/>
        </w:rPr>
        <w:t xml:space="preserve"> </w:t>
      </w:r>
      <w:r w:rsidR="00476707">
        <w:rPr>
          <w:rFonts w:ascii="Times" w:hAnsi="Times"/>
        </w:rPr>
        <w:t xml:space="preserve">which are driven by both LGD and missense </w:t>
      </w:r>
      <w:r w:rsidR="004A6604">
        <w:rPr>
          <w:rFonts w:ascii="Times" w:hAnsi="Times"/>
        </w:rPr>
        <w:t>variants</w:t>
      </w:r>
      <w:r w:rsidR="00476707">
        <w:rPr>
          <w:rFonts w:ascii="Times" w:hAnsi="Times"/>
        </w:rPr>
        <w:t xml:space="preserve">. </w:t>
      </w:r>
      <w:r w:rsidR="00A45939">
        <w:rPr>
          <w:rFonts w:ascii="Times" w:hAnsi="Times"/>
        </w:rPr>
        <w:t xml:space="preserve">Including KMT2D, </w:t>
      </w:r>
      <w:r w:rsidR="003976A6">
        <w:rPr>
          <w:rFonts w:ascii="Times" w:hAnsi="Times"/>
        </w:rPr>
        <w:t xml:space="preserve">a </w:t>
      </w:r>
      <w:r w:rsidR="007B463A">
        <w:rPr>
          <w:rFonts w:ascii="Times" w:hAnsi="Times"/>
        </w:rPr>
        <w:t>well-known</w:t>
      </w:r>
      <w:r w:rsidR="003976A6">
        <w:rPr>
          <w:rFonts w:ascii="Times" w:hAnsi="Times"/>
        </w:rPr>
        <w:t xml:space="preserve"> </w:t>
      </w:r>
      <w:r w:rsidR="00105A0D">
        <w:rPr>
          <w:rFonts w:ascii="Times" w:hAnsi="Times"/>
        </w:rPr>
        <w:t>congenital heart disease (</w:t>
      </w:r>
      <w:r w:rsidR="003976A6">
        <w:rPr>
          <w:rFonts w:ascii="Times" w:hAnsi="Times"/>
        </w:rPr>
        <w:t>CHD</w:t>
      </w:r>
      <w:r w:rsidR="00105A0D">
        <w:rPr>
          <w:rFonts w:ascii="Times" w:hAnsi="Times"/>
        </w:rPr>
        <w:t>)</w:t>
      </w:r>
      <w:r w:rsidR="003976A6">
        <w:rPr>
          <w:rFonts w:ascii="Times" w:hAnsi="Times"/>
        </w:rPr>
        <w:t xml:space="preserve"> risk gene</w:t>
      </w:r>
      <w:r w:rsidR="005316DB">
        <w:rPr>
          <w:rFonts w:ascii="Times" w:hAnsi="Times"/>
        </w:rPr>
        <w:t>.</w:t>
      </w:r>
    </w:p>
    <w:p w14:paraId="072E49FD" w14:textId="77777777" w:rsidR="00586A3B" w:rsidRPr="003C3C6F" w:rsidRDefault="00586A3B" w:rsidP="00586A3B">
      <w:pPr>
        <w:pStyle w:val="ListParagraph"/>
        <w:ind w:left="0"/>
        <w:rPr>
          <w:rFonts w:ascii="Times" w:hAnsi="Times"/>
        </w:rPr>
      </w:pPr>
    </w:p>
    <w:p w14:paraId="15D91607" w14:textId="7FAC524E" w:rsidR="00586A3B" w:rsidRPr="003C3C6F" w:rsidRDefault="00211265" w:rsidP="002463AA">
      <w:pPr>
        <w:pStyle w:val="ListParagraph"/>
        <w:ind w:left="0"/>
        <w:jc w:val="center"/>
        <w:rPr>
          <w:rFonts w:ascii="Times" w:hAnsi="Times"/>
        </w:rPr>
      </w:pPr>
      <w:r>
        <w:rPr>
          <w:rFonts w:ascii="Times" w:hAnsi="Times"/>
          <w:noProof/>
        </w:rPr>
        <w:lastRenderedPageBreak/>
        <w:drawing>
          <wp:inline distT="0" distB="0" distL="0" distR="0" wp14:anchorId="10DE65B6" wp14:editId="6BE61871">
            <wp:extent cx="4990290" cy="3940678"/>
            <wp:effectExtent l="0" t="0" r="1270" b="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rotWithShape="1">
                    <a:blip r:embed="rId11" cstate="print">
                      <a:extLst>
                        <a:ext uri="{28A0092B-C50C-407E-A947-70E740481C1C}">
                          <a14:useLocalDpi xmlns:a14="http://schemas.microsoft.com/office/drawing/2010/main" val="0"/>
                        </a:ext>
                      </a:extLst>
                    </a:blip>
                    <a:srcRect l="13258" r="19148"/>
                    <a:stretch/>
                  </pic:blipFill>
                  <pic:spPr bwMode="auto">
                    <a:xfrm>
                      <a:off x="0" y="0"/>
                      <a:ext cx="5003650" cy="3951228"/>
                    </a:xfrm>
                    <a:prstGeom prst="rect">
                      <a:avLst/>
                    </a:prstGeom>
                    <a:ln>
                      <a:noFill/>
                    </a:ln>
                    <a:extLst>
                      <a:ext uri="{53640926-AAD7-44D8-BBD7-CCE9431645EC}">
                        <a14:shadowObscured xmlns:a14="http://schemas.microsoft.com/office/drawing/2010/main"/>
                      </a:ext>
                    </a:extLst>
                  </pic:spPr>
                </pic:pic>
              </a:graphicData>
            </a:graphic>
          </wp:inline>
        </w:drawing>
      </w:r>
    </w:p>
    <w:p w14:paraId="35E1A3FA" w14:textId="436FB487" w:rsidR="00586A3B" w:rsidRPr="003C3C6F" w:rsidRDefault="00FE7B85" w:rsidP="00586A3B">
      <w:pPr>
        <w:pStyle w:val="ListParagraph"/>
        <w:ind w:left="0"/>
        <w:rPr>
          <w:rFonts w:ascii="Times" w:hAnsi="Times"/>
        </w:rPr>
      </w:pPr>
      <w:r>
        <w:rPr>
          <w:rFonts w:ascii="Times" w:hAnsi="Times"/>
        </w:rPr>
        <w:t>Fig</w:t>
      </w:r>
      <w:r w:rsidR="00586A3B" w:rsidRPr="003C3C6F">
        <w:rPr>
          <w:rFonts w:ascii="Times" w:hAnsi="Times"/>
        </w:rPr>
        <w:t xml:space="preserve"> </w:t>
      </w:r>
      <w:r>
        <w:rPr>
          <w:rFonts w:ascii="Times" w:hAnsi="Times"/>
        </w:rPr>
        <w:t>1</w:t>
      </w:r>
      <w:commentRangeStart w:id="26"/>
      <w:r w:rsidR="00586A3B" w:rsidRPr="003C3C6F">
        <w:rPr>
          <w:rFonts w:ascii="Times" w:hAnsi="Times"/>
        </w:rPr>
        <w:t>. Pathway enrichment analysis</w:t>
      </w:r>
      <w:commentRangeEnd w:id="26"/>
      <w:r w:rsidR="00586A3B" w:rsidRPr="003C3C6F">
        <w:rPr>
          <w:rStyle w:val="CommentReference"/>
          <w:rFonts w:ascii="Times" w:hAnsi="Times"/>
        </w:rPr>
        <w:commentReference w:id="26"/>
      </w:r>
      <w:r w:rsidR="005F1E7A">
        <w:rPr>
          <w:rFonts w:ascii="Times" w:hAnsi="Times"/>
        </w:rPr>
        <w:t>.</w:t>
      </w:r>
      <w:r w:rsidR="00220C9B">
        <w:rPr>
          <w:rFonts w:ascii="Times" w:hAnsi="Times"/>
        </w:rPr>
        <w:t xml:space="preserve"> </w:t>
      </w:r>
      <w:r w:rsidR="005F1E7A">
        <w:rPr>
          <w:rFonts w:ascii="Times" w:hAnsi="Times"/>
        </w:rPr>
        <w:t>D</w:t>
      </w:r>
      <w:r w:rsidR="00730BF9">
        <w:rPr>
          <w:rFonts w:ascii="Times" w:hAnsi="Times"/>
        </w:rPr>
        <w:t>ot size represents the number of observed de novo variants in the pathway</w:t>
      </w:r>
      <w:r w:rsidR="00F83CF6">
        <w:rPr>
          <w:rFonts w:ascii="Times" w:hAnsi="Times"/>
        </w:rPr>
        <w:t>;</w:t>
      </w:r>
      <w:r w:rsidR="0035682E">
        <w:rPr>
          <w:rFonts w:ascii="Times" w:hAnsi="Times"/>
        </w:rPr>
        <w:t xml:space="preserve"> Dot color represents the </w:t>
      </w:r>
      <w:r w:rsidR="008076CA">
        <w:rPr>
          <w:rFonts w:ascii="Times" w:hAnsi="Times"/>
        </w:rPr>
        <w:t>FWER</w:t>
      </w:r>
      <w:r w:rsidR="0073137A">
        <w:rPr>
          <w:rFonts w:ascii="Times" w:hAnsi="Times"/>
        </w:rPr>
        <w:t>;</w:t>
      </w:r>
      <w:r w:rsidR="000F636C">
        <w:rPr>
          <w:rFonts w:ascii="Times" w:hAnsi="Times"/>
        </w:rPr>
        <w:t xml:space="preserve"> </w:t>
      </w:r>
      <w:r w:rsidR="00E1308E">
        <w:rPr>
          <w:rFonts w:ascii="Times" w:hAnsi="Times"/>
        </w:rPr>
        <w:t xml:space="preserve">Edge width </w:t>
      </w:r>
      <w:r w:rsidR="002103AF">
        <w:rPr>
          <w:rFonts w:ascii="Times" w:hAnsi="Times"/>
        </w:rPr>
        <w:t xml:space="preserve">represents the Jaccard Index </w:t>
      </w:r>
      <w:r w:rsidR="00151C2A">
        <w:rPr>
          <w:rFonts w:ascii="Times" w:hAnsi="Times"/>
        </w:rPr>
        <w:t xml:space="preserve">between two pathways, and </w:t>
      </w:r>
      <w:r w:rsidR="00B77F0B">
        <w:rPr>
          <w:rFonts w:ascii="Times" w:hAnsi="Times"/>
        </w:rPr>
        <w:t>Edge color represents the correlation of the two pathways based on simulation</w:t>
      </w:r>
      <w:r w:rsidR="00ED7F81">
        <w:rPr>
          <w:rFonts w:ascii="Times" w:hAnsi="Times"/>
        </w:rPr>
        <w:t xml:space="preserve">. </w:t>
      </w:r>
    </w:p>
    <w:p w14:paraId="2C5C7BAC" w14:textId="77777777" w:rsidR="00586A3B" w:rsidRPr="003C3C6F" w:rsidRDefault="00586A3B" w:rsidP="00586A3B">
      <w:pPr>
        <w:pStyle w:val="ListParagraph"/>
        <w:ind w:left="0"/>
        <w:rPr>
          <w:rFonts w:ascii="Times" w:hAnsi="Times"/>
        </w:rPr>
      </w:pPr>
    </w:p>
    <w:p w14:paraId="5E79DF4E" w14:textId="11130009" w:rsidR="00B10CDA" w:rsidRDefault="00B10CDA" w:rsidP="00586A3B">
      <w:pPr>
        <w:pStyle w:val="ListParagraph"/>
        <w:ind w:left="0"/>
        <w:rPr>
          <w:rFonts w:ascii="Times" w:hAnsi="Times"/>
        </w:rPr>
      </w:pPr>
    </w:p>
    <w:p w14:paraId="20F505B4" w14:textId="77777777" w:rsidR="00754660" w:rsidRDefault="00754660" w:rsidP="00586A3B">
      <w:pPr>
        <w:pStyle w:val="ListParagraph"/>
        <w:ind w:left="0"/>
        <w:rPr>
          <w:rFonts w:ascii="Times" w:hAnsi="Times"/>
        </w:rPr>
      </w:pPr>
    </w:p>
    <w:p w14:paraId="730144C1" w14:textId="295055E5" w:rsidR="00586A3B" w:rsidRPr="003C3C6F" w:rsidRDefault="000344E7" w:rsidP="00586A3B">
      <w:pPr>
        <w:pStyle w:val="ListParagraph"/>
        <w:ind w:left="0"/>
        <w:rPr>
          <w:rFonts w:ascii="Times" w:hAnsi="Times"/>
        </w:rPr>
      </w:pPr>
      <w:r>
        <w:rPr>
          <w:rFonts w:ascii="Times" w:hAnsi="Times"/>
        </w:rPr>
        <w:t xml:space="preserve">To further reveal the </w:t>
      </w:r>
      <w:r w:rsidR="00CF4525">
        <w:rPr>
          <w:rFonts w:ascii="Times" w:hAnsi="Times"/>
        </w:rPr>
        <w:t>protein level</w:t>
      </w:r>
      <w:r>
        <w:rPr>
          <w:rFonts w:ascii="Times" w:hAnsi="Times"/>
        </w:rPr>
        <w:t xml:space="preserve"> </w:t>
      </w:r>
      <w:r w:rsidR="00D72497">
        <w:rPr>
          <w:rFonts w:ascii="Times" w:hAnsi="Times"/>
        </w:rPr>
        <w:t>associations</w:t>
      </w:r>
      <w:r w:rsidR="00CF4525">
        <w:rPr>
          <w:rFonts w:ascii="Times" w:hAnsi="Times"/>
        </w:rPr>
        <w:t xml:space="preserve"> of those autophagy related </w:t>
      </w:r>
      <w:r w:rsidR="00453C7C">
        <w:rPr>
          <w:rFonts w:ascii="Times" w:hAnsi="Times"/>
        </w:rPr>
        <w:t>genes.</w:t>
      </w:r>
      <w:r w:rsidR="00D72497">
        <w:rPr>
          <w:rFonts w:ascii="Times" w:hAnsi="Times"/>
        </w:rPr>
        <w:t xml:space="preserve"> </w:t>
      </w:r>
      <w:r w:rsidR="00586A3B" w:rsidRPr="003C3C6F">
        <w:rPr>
          <w:rFonts w:ascii="Times" w:hAnsi="Times"/>
        </w:rPr>
        <w:t xml:space="preserve">We used stringDB to </w:t>
      </w:r>
      <w:r w:rsidR="0099745B">
        <w:rPr>
          <w:rFonts w:ascii="Times" w:hAnsi="Times"/>
        </w:rPr>
        <w:t>show</w:t>
      </w:r>
      <w:r w:rsidR="00586A3B" w:rsidRPr="003C3C6F">
        <w:rPr>
          <w:rFonts w:ascii="Times" w:hAnsi="Times"/>
        </w:rPr>
        <w:t xml:space="preserve"> the </w:t>
      </w:r>
      <w:r w:rsidR="00A252F5">
        <w:rPr>
          <w:rFonts w:ascii="Times" w:hAnsi="Times"/>
        </w:rPr>
        <w:t xml:space="preserve">genes that harbor </w:t>
      </w:r>
      <w:r w:rsidR="00586A3B" w:rsidRPr="003C3C6F">
        <w:rPr>
          <w:rFonts w:ascii="Times" w:hAnsi="Times"/>
        </w:rPr>
        <w:t>LGD and missense genes in complex cases (</w:t>
      </w:r>
      <w:r w:rsidR="000D4D5A">
        <w:rPr>
          <w:rFonts w:ascii="Times" w:hAnsi="Times"/>
        </w:rPr>
        <w:t>150</w:t>
      </w:r>
      <w:r w:rsidR="00586A3B" w:rsidRPr="003C3C6F">
        <w:rPr>
          <w:rFonts w:ascii="Times" w:hAnsi="Times"/>
        </w:rPr>
        <w:t xml:space="preserve"> genes</w:t>
      </w:r>
      <w:r w:rsidR="00432713">
        <w:rPr>
          <w:rFonts w:ascii="Times" w:hAnsi="Times"/>
        </w:rPr>
        <w:t xml:space="preserve"> in total</w:t>
      </w:r>
      <w:r w:rsidR="00586A3B" w:rsidRPr="003C3C6F">
        <w:rPr>
          <w:rFonts w:ascii="Times" w:hAnsi="Times"/>
        </w:rPr>
        <w:t>). We observed a significant enriched number of edges in those genes (</w:t>
      </w:r>
      <w:r w:rsidR="00892D91">
        <w:rPr>
          <w:rFonts w:ascii="Times" w:hAnsi="Times"/>
        </w:rPr>
        <w:t>PPI enrichment p-value</w:t>
      </w:r>
      <w:r w:rsidR="00586A3B" w:rsidRPr="003C3C6F">
        <w:rPr>
          <w:rFonts w:ascii="Times" w:hAnsi="Times"/>
        </w:rPr>
        <w:t>=</w:t>
      </w:r>
      <w:r w:rsidR="007E1F79" w:rsidRPr="007E1F79">
        <w:rPr>
          <w:rFonts w:ascii="Times" w:hAnsi="Times"/>
        </w:rPr>
        <w:t>0.00241</w:t>
      </w:r>
      <w:r w:rsidR="00586A3B" w:rsidRPr="003C3C6F">
        <w:rPr>
          <w:rFonts w:ascii="Times" w:hAnsi="Times"/>
        </w:rPr>
        <w:t>, Fig.</w:t>
      </w:r>
      <w:r w:rsidR="002F084E">
        <w:rPr>
          <w:rFonts w:ascii="Times" w:hAnsi="Times"/>
        </w:rPr>
        <w:t>2</w:t>
      </w:r>
      <w:r w:rsidR="00586A3B" w:rsidRPr="003C3C6F">
        <w:rPr>
          <w:rFonts w:ascii="Times" w:hAnsi="Times"/>
        </w:rPr>
        <w:t>).</w:t>
      </w:r>
      <w:r w:rsidR="0061686D">
        <w:rPr>
          <w:rFonts w:ascii="Times" w:hAnsi="Times"/>
        </w:rPr>
        <w:t xml:space="preserve"> </w:t>
      </w:r>
      <w:r w:rsidR="008D43B8">
        <w:rPr>
          <w:rFonts w:ascii="Times" w:hAnsi="Times"/>
        </w:rPr>
        <w:t xml:space="preserve">A total of </w:t>
      </w:r>
      <w:r w:rsidR="004F31E4">
        <w:rPr>
          <w:rFonts w:ascii="Times" w:hAnsi="Times"/>
        </w:rPr>
        <w:t xml:space="preserve">85 genes </w:t>
      </w:r>
      <w:r w:rsidR="006E499E">
        <w:rPr>
          <w:rFonts w:ascii="Times" w:hAnsi="Times"/>
        </w:rPr>
        <w:t xml:space="preserve">are involved </w:t>
      </w:r>
      <w:r w:rsidR="0055535C">
        <w:rPr>
          <w:rFonts w:ascii="Times" w:hAnsi="Times"/>
        </w:rPr>
        <w:t xml:space="preserve">in at least one </w:t>
      </w:r>
      <w:r w:rsidR="00C6083F">
        <w:rPr>
          <w:rFonts w:ascii="Times" w:hAnsi="Times"/>
        </w:rPr>
        <w:t xml:space="preserve">significant </w:t>
      </w:r>
      <w:r w:rsidR="00B96E39">
        <w:rPr>
          <w:rFonts w:ascii="Times" w:hAnsi="Times"/>
        </w:rPr>
        <w:t>pathway</w:t>
      </w:r>
      <w:r w:rsidR="00C6083F">
        <w:rPr>
          <w:rFonts w:ascii="Times" w:hAnsi="Times"/>
        </w:rPr>
        <w:t xml:space="preserve">. </w:t>
      </w:r>
      <w:r w:rsidR="003F28DB">
        <w:rPr>
          <w:rFonts w:ascii="Times" w:hAnsi="Times"/>
        </w:rPr>
        <w:t xml:space="preserve">64 genes were involved </w:t>
      </w:r>
      <w:r w:rsidR="00CB6AEF">
        <w:rPr>
          <w:rFonts w:ascii="Times" w:hAnsi="Times"/>
        </w:rPr>
        <w:t xml:space="preserve">in </w:t>
      </w:r>
      <w:commentRangeStart w:id="27"/>
      <w:r w:rsidR="00A07515">
        <w:rPr>
          <w:rFonts w:ascii="Times" w:hAnsi="Times"/>
        </w:rPr>
        <w:t>endocytosis and trans</w:t>
      </w:r>
      <w:r w:rsidR="00317938">
        <w:rPr>
          <w:rFonts w:ascii="Times" w:hAnsi="Times"/>
        </w:rPr>
        <w:t>cytosis pathways</w:t>
      </w:r>
      <w:commentRangeEnd w:id="27"/>
      <w:r w:rsidR="005D4CE7">
        <w:rPr>
          <w:rStyle w:val="CommentReference"/>
        </w:rPr>
        <w:commentReference w:id="27"/>
      </w:r>
      <w:r w:rsidR="00C21A28">
        <w:rPr>
          <w:rFonts w:ascii="Times" w:hAnsi="Times"/>
        </w:rPr>
        <w:t xml:space="preserve">, </w:t>
      </w:r>
      <w:r w:rsidR="00EA53CC">
        <w:rPr>
          <w:rFonts w:ascii="Times" w:hAnsi="Times"/>
        </w:rPr>
        <w:t xml:space="preserve">among which </w:t>
      </w:r>
      <w:r w:rsidR="00B30A75">
        <w:rPr>
          <w:rFonts w:ascii="Times" w:hAnsi="Times"/>
        </w:rPr>
        <w:t xml:space="preserve">4 genes </w:t>
      </w:r>
      <w:r w:rsidR="00F31578">
        <w:rPr>
          <w:rFonts w:ascii="Times" w:hAnsi="Times"/>
        </w:rPr>
        <w:t>(</w:t>
      </w:r>
      <w:r w:rsidR="00380A0C">
        <w:rPr>
          <w:rFonts w:ascii="Times" w:hAnsi="Times"/>
        </w:rPr>
        <w:t xml:space="preserve">AP3D1, </w:t>
      </w:r>
      <w:r w:rsidR="00C77C92">
        <w:rPr>
          <w:rFonts w:ascii="Times" w:hAnsi="Times"/>
        </w:rPr>
        <w:t xml:space="preserve">EEF1A2, </w:t>
      </w:r>
      <w:r w:rsidR="009E4AF4">
        <w:rPr>
          <w:rFonts w:ascii="Times" w:hAnsi="Times"/>
        </w:rPr>
        <w:t>PHB2, TOMM40</w:t>
      </w:r>
      <w:r w:rsidR="00F31578">
        <w:rPr>
          <w:rFonts w:ascii="Times" w:hAnsi="Times"/>
        </w:rPr>
        <w:t xml:space="preserve">) </w:t>
      </w:r>
      <w:r w:rsidR="00B30A75">
        <w:rPr>
          <w:rFonts w:ascii="Times" w:hAnsi="Times"/>
        </w:rPr>
        <w:t xml:space="preserve">were </w:t>
      </w:r>
      <w:r w:rsidR="00365B8D">
        <w:rPr>
          <w:rFonts w:ascii="Times" w:hAnsi="Times"/>
        </w:rPr>
        <w:t xml:space="preserve">involved in </w:t>
      </w:r>
      <w:r w:rsidR="006101AF">
        <w:rPr>
          <w:rFonts w:ascii="Times" w:hAnsi="Times"/>
        </w:rPr>
        <w:t>more than 4 pathways</w:t>
      </w:r>
      <w:r w:rsidR="006733CA">
        <w:rPr>
          <w:rFonts w:ascii="Times" w:hAnsi="Times"/>
        </w:rPr>
        <w:t>.</w:t>
      </w:r>
      <w:r w:rsidR="00124AE9">
        <w:rPr>
          <w:rFonts w:ascii="Times" w:hAnsi="Times"/>
        </w:rPr>
        <w:t xml:space="preserve"> </w:t>
      </w:r>
      <w:r w:rsidR="007C0480">
        <w:rPr>
          <w:rFonts w:ascii="Times" w:hAnsi="Times"/>
        </w:rPr>
        <w:t xml:space="preserve">44 genes were involved in </w:t>
      </w:r>
      <w:r w:rsidR="00961852">
        <w:rPr>
          <w:rFonts w:ascii="Times" w:hAnsi="Times"/>
        </w:rPr>
        <w:t>pathways related to other</w:t>
      </w:r>
      <w:r w:rsidR="007C0480">
        <w:rPr>
          <w:rFonts w:ascii="Times" w:hAnsi="Times"/>
        </w:rPr>
        <w:t xml:space="preserve"> </w:t>
      </w:r>
      <w:r w:rsidR="003462DD">
        <w:rPr>
          <w:rFonts w:ascii="Times" w:hAnsi="Times"/>
        </w:rPr>
        <w:t xml:space="preserve">developmental </w:t>
      </w:r>
      <w:r w:rsidR="00961852">
        <w:rPr>
          <w:rFonts w:ascii="Times" w:hAnsi="Times"/>
        </w:rPr>
        <w:t>disorders</w:t>
      </w:r>
      <w:r w:rsidR="00211FBE">
        <w:rPr>
          <w:rFonts w:ascii="Times" w:hAnsi="Times"/>
        </w:rPr>
        <w:t xml:space="preserve">, including </w:t>
      </w:r>
      <w:r w:rsidR="00813AE7">
        <w:rPr>
          <w:rFonts w:ascii="Times" w:hAnsi="Times"/>
        </w:rPr>
        <w:t>EFTUD2</w:t>
      </w:r>
      <w:r w:rsidR="00C04F50">
        <w:rPr>
          <w:rFonts w:ascii="Times" w:hAnsi="Times"/>
        </w:rPr>
        <w:t xml:space="preserve"> and KMT2D. </w:t>
      </w:r>
      <w:r w:rsidR="004D1C8B">
        <w:rPr>
          <w:rFonts w:ascii="Times" w:hAnsi="Times"/>
        </w:rPr>
        <w:t>Furthermore</w:t>
      </w:r>
      <w:r w:rsidR="00033BF3">
        <w:rPr>
          <w:rFonts w:ascii="Times" w:hAnsi="Times"/>
        </w:rPr>
        <w:t xml:space="preserve">, </w:t>
      </w:r>
      <w:r w:rsidR="00B44A8B">
        <w:rPr>
          <w:rFonts w:ascii="Times" w:hAnsi="Times"/>
        </w:rPr>
        <w:t xml:space="preserve">we </w:t>
      </w:r>
      <w:r w:rsidR="003A5A16">
        <w:rPr>
          <w:rFonts w:ascii="Times" w:hAnsi="Times"/>
        </w:rPr>
        <w:t>identified</w:t>
      </w:r>
      <w:r w:rsidR="00E72EE0">
        <w:rPr>
          <w:rFonts w:ascii="Times" w:hAnsi="Times"/>
        </w:rPr>
        <w:t xml:space="preserve"> several core </w:t>
      </w:r>
      <w:r w:rsidR="00114427">
        <w:rPr>
          <w:rFonts w:ascii="Times" w:hAnsi="Times"/>
        </w:rPr>
        <w:t xml:space="preserve">genes that </w:t>
      </w:r>
      <w:r w:rsidR="004917F1">
        <w:rPr>
          <w:rFonts w:ascii="Times" w:hAnsi="Times"/>
        </w:rPr>
        <w:t xml:space="preserve">are prioritized </w:t>
      </w:r>
      <w:r w:rsidR="00F71FCC">
        <w:rPr>
          <w:rFonts w:ascii="Times" w:hAnsi="Times"/>
        </w:rPr>
        <w:t>in the connection</w:t>
      </w:r>
      <w:r w:rsidR="000166A2">
        <w:rPr>
          <w:rFonts w:ascii="Times" w:hAnsi="Times"/>
        </w:rPr>
        <w:t xml:space="preserve">s with other genes, </w:t>
      </w:r>
      <w:r w:rsidR="008E67DB">
        <w:rPr>
          <w:rFonts w:ascii="Times" w:hAnsi="Times"/>
        </w:rPr>
        <w:t>including POLR2B</w:t>
      </w:r>
      <w:r w:rsidR="0058745B">
        <w:rPr>
          <w:rFonts w:ascii="Times" w:hAnsi="Times"/>
        </w:rPr>
        <w:t xml:space="preserve"> </w:t>
      </w:r>
      <w:r w:rsidR="000C21A6">
        <w:rPr>
          <w:rFonts w:ascii="Times" w:hAnsi="Times"/>
        </w:rPr>
        <w:t>(degree=</w:t>
      </w:r>
      <w:r w:rsidR="00EB1BB9">
        <w:rPr>
          <w:rFonts w:ascii="Times" w:hAnsi="Times"/>
        </w:rPr>
        <w:t>7.233</w:t>
      </w:r>
      <w:r w:rsidR="002F7BC4">
        <w:rPr>
          <w:rFonts w:ascii="Times" w:hAnsi="Times"/>
        </w:rPr>
        <w:t>), UBR</w:t>
      </w:r>
      <w:r w:rsidR="00C8762C">
        <w:rPr>
          <w:rFonts w:ascii="Times" w:hAnsi="Times"/>
        </w:rPr>
        <w:t>4(degree=</w:t>
      </w:r>
      <w:r w:rsidR="004071FB">
        <w:rPr>
          <w:rFonts w:ascii="Times" w:hAnsi="Times"/>
        </w:rPr>
        <w:t>6.469)</w:t>
      </w:r>
      <w:r w:rsidR="005F6B6B">
        <w:rPr>
          <w:rFonts w:ascii="Times" w:hAnsi="Times"/>
        </w:rPr>
        <w:t xml:space="preserve">, </w:t>
      </w:r>
      <w:r w:rsidR="00905300">
        <w:rPr>
          <w:rFonts w:ascii="Times" w:hAnsi="Times"/>
        </w:rPr>
        <w:t>KMT2D</w:t>
      </w:r>
      <w:r w:rsidR="00BD4740">
        <w:rPr>
          <w:rFonts w:ascii="Times" w:hAnsi="Times"/>
        </w:rPr>
        <w:t xml:space="preserve"> </w:t>
      </w:r>
      <w:r w:rsidR="00905300">
        <w:rPr>
          <w:rFonts w:ascii="Times" w:hAnsi="Times"/>
        </w:rPr>
        <w:t>(degree=</w:t>
      </w:r>
      <w:r w:rsidR="00A07261">
        <w:rPr>
          <w:rFonts w:ascii="Times" w:hAnsi="Times"/>
        </w:rPr>
        <w:t>5.639)</w:t>
      </w:r>
      <w:r w:rsidR="003946C7">
        <w:rPr>
          <w:rFonts w:ascii="Times" w:hAnsi="Times"/>
        </w:rPr>
        <w:t xml:space="preserve">. </w:t>
      </w:r>
      <w:r w:rsidR="00CD07F9">
        <w:rPr>
          <w:rFonts w:ascii="Times" w:hAnsi="Times"/>
        </w:rPr>
        <w:t>Overall, t</w:t>
      </w:r>
      <w:r w:rsidR="003946C7">
        <w:rPr>
          <w:rFonts w:ascii="Times" w:hAnsi="Times"/>
        </w:rPr>
        <w:t xml:space="preserve">hose genes </w:t>
      </w:r>
      <w:r w:rsidR="00156EB8">
        <w:rPr>
          <w:rFonts w:ascii="Times" w:hAnsi="Times"/>
        </w:rPr>
        <w:t>are likely to</w:t>
      </w:r>
      <w:r w:rsidR="00CA608A">
        <w:rPr>
          <w:rFonts w:ascii="Times" w:hAnsi="Times"/>
        </w:rPr>
        <w:t xml:space="preserve"> </w:t>
      </w:r>
      <w:r w:rsidR="002D0F97">
        <w:rPr>
          <w:rFonts w:ascii="Times" w:hAnsi="Times"/>
        </w:rPr>
        <w:t xml:space="preserve">act as </w:t>
      </w:r>
      <w:r w:rsidR="00666B52">
        <w:rPr>
          <w:rFonts w:ascii="Times" w:hAnsi="Times"/>
        </w:rPr>
        <w:t>core</w:t>
      </w:r>
      <w:r w:rsidR="00CA608A">
        <w:rPr>
          <w:rFonts w:ascii="Times" w:hAnsi="Times"/>
        </w:rPr>
        <w:t xml:space="preserve"> </w:t>
      </w:r>
      <w:r w:rsidR="009E16DC">
        <w:rPr>
          <w:rFonts w:ascii="Times" w:hAnsi="Times"/>
        </w:rPr>
        <w:t>elements</w:t>
      </w:r>
      <w:r w:rsidR="00E30395">
        <w:rPr>
          <w:rFonts w:ascii="Times" w:hAnsi="Times"/>
        </w:rPr>
        <w:t xml:space="preserve"> </w:t>
      </w:r>
      <w:r w:rsidR="00CA608A">
        <w:rPr>
          <w:rFonts w:ascii="Times" w:hAnsi="Times"/>
        </w:rPr>
        <w:t xml:space="preserve">in </w:t>
      </w:r>
      <w:r w:rsidR="00126213">
        <w:rPr>
          <w:rFonts w:ascii="Times" w:hAnsi="Times"/>
        </w:rPr>
        <w:t xml:space="preserve">the </w:t>
      </w:r>
      <w:r w:rsidR="00FA68E6">
        <w:rPr>
          <w:rFonts w:ascii="Times" w:hAnsi="Times"/>
        </w:rPr>
        <w:t>p</w:t>
      </w:r>
      <w:r w:rsidR="00FA68E6" w:rsidRPr="00FA68E6">
        <w:rPr>
          <w:rFonts w:ascii="Times" w:hAnsi="Times"/>
        </w:rPr>
        <w:t>athogenesis</w:t>
      </w:r>
      <w:r w:rsidR="0014269A">
        <w:rPr>
          <w:rFonts w:ascii="Times" w:hAnsi="Times"/>
        </w:rPr>
        <w:t xml:space="preserve">. </w:t>
      </w:r>
    </w:p>
    <w:p w14:paraId="12B7A710" w14:textId="0465E0D6" w:rsidR="00586A3B" w:rsidRPr="003C3C6F" w:rsidRDefault="003D50B9" w:rsidP="00586A3B">
      <w:pPr>
        <w:pStyle w:val="ListParagraph"/>
        <w:ind w:left="0"/>
        <w:jc w:val="center"/>
        <w:rPr>
          <w:rFonts w:ascii="Times" w:hAnsi="Times"/>
        </w:rPr>
      </w:pPr>
      <w:commentRangeStart w:id="28"/>
      <w:r>
        <w:rPr>
          <w:rFonts w:ascii="Times" w:hAnsi="Times"/>
          <w:noProof/>
        </w:rPr>
        <w:lastRenderedPageBreak/>
        <w:drawing>
          <wp:inline distT="0" distB="0" distL="0" distR="0" wp14:anchorId="536F3567" wp14:editId="29501315">
            <wp:extent cx="5902860" cy="28861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a:extLst>
                        <a:ext uri="{28A0092B-C50C-407E-A947-70E740481C1C}">
                          <a14:useLocalDpi xmlns:a14="http://schemas.microsoft.com/office/drawing/2010/main" val="0"/>
                        </a:ext>
                      </a:extLst>
                    </a:blip>
                    <a:srcRect t="15842" r="13937"/>
                    <a:stretch/>
                  </pic:blipFill>
                  <pic:spPr bwMode="auto">
                    <a:xfrm>
                      <a:off x="0" y="0"/>
                      <a:ext cx="5925697" cy="2897269"/>
                    </a:xfrm>
                    <a:prstGeom prst="rect">
                      <a:avLst/>
                    </a:prstGeom>
                    <a:ln>
                      <a:noFill/>
                    </a:ln>
                    <a:extLst>
                      <a:ext uri="{53640926-AAD7-44D8-BBD7-CCE9431645EC}">
                        <a14:shadowObscured xmlns:a14="http://schemas.microsoft.com/office/drawing/2010/main"/>
                      </a:ext>
                    </a:extLst>
                  </pic:spPr>
                </pic:pic>
              </a:graphicData>
            </a:graphic>
          </wp:inline>
        </w:drawing>
      </w:r>
      <w:commentRangeEnd w:id="28"/>
      <w:r w:rsidR="00EC0D58">
        <w:rPr>
          <w:rStyle w:val="CommentReference"/>
        </w:rPr>
        <w:commentReference w:id="28"/>
      </w:r>
    </w:p>
    <w:p w14:paraId="297DC695" w14:textId="37D86FD2" w:rsidR="00767611" w:rsidRPr="003C3C6F" w:rsidRDefault="00586A3B" w:rsidP="003B117A">
      <w:pPr>
        <w:pStyle w:val="ListParagraph"/>
        <w:ind w:left="0"/>
        <w:rPr>
          <w:rFonts w:ascii="Times" w:hAnsi="Times"/>
        </w:rPr>
      </w:pPr>
      <w:r w:rsidRPr="003C3C6F">
        <w:rPr>
          <w:rFonts w:ascii="Times" w:hAnsi="Times"/>
        </w:rPr>
        <w:t>Fig.</w:t>
      </w:r>
      <w:r w:rsidR="00D73D74">
        <w:rPr>
          <w:rFonts w:ascii="Times" w:hAnsi="Times"/>
        </w:rPr>
        <w:t>2</w:t>
      </w:r>
      <w:r w:rsidRPr="003C3C6F">
        <w:rPr>
          <w:rFonts w:ascii="Times" w:hAnsi="Times"/>
        </w:rPr>
        <w:t xml:space="preserve"> String-DB of LGD and missense genes in complex cases.</w:t>
      </w:r>
      <w:r w:rsidR="00AE2549">
        <w:rPr>
          <w:rFonts w:ascii="Times" w:hAnsi="Times"/>
        </w:rPr>
        <w:t xml:space="preserve"> Dots were colored </w:t>
      </w:r>
      <w:r w:rsidR="0098698E">
        <w:rPr>
          <w:rFonts w:ascii="Times" w:hAnsi="Times"/>
        </w:rPr>
        <w:t xml:space="preserve">to indicate </w:t>
      </w:r>
      <w:r w:rsidR="00A82147">
        <w:rPr>
          <w:rFonts w:ascii="Times" w:hAnsi="Times"/>
        </w:rPr>
        <w:t xml:space="preserve">whether it is </w:t>
      </w:r>
      <w:r w:rsidR="00316854">
        <w:rPr>
          <w:rFonts w:ascii="Times" w:hAnsi="Times"/>
        </w:rPr>
        <w:t xml:space="preserve">involved in </w:t>
      </w:r>
      <w:r w:rsidR="00E26438">
        <w:rPr>
          <w:rFonts w:ascii="Times" w:hAnsi="Times"/>
        </w:rPr>
        <w:t>one of the significant</w:t>
      </w:r>
      <w:r w:rsidR="00BB08AD">
        <w:rPr>
          <w:rFonts w:ascii="Times" w:hAnsi="Times"/>
        </w:rPr>
        <w:t xml:space="preserve"> pathways</w:t>
      </w:r>
      <w:r w:rsidRPr="003C3C6F">
        <w:rPr>
          <w:rFonts w:ascii="Times" w:hAnsi="Times"/>
        </w:rPr>
        <w:t>.</w:t>
      </w:r>
      <w:r w:rsidR="00CB7F6F">
        <w:rPr>
          <w:rFonts w:ascii="Times" w:hAnsi="Times"/>
        </w:rPr>
        <w:t xml:space="preserve"> </w:t>
      </w:r>
      <w:r w:rsidR="002867F2">
        <w:rPr>
          <w:rFonts w:ascii="Times" w:hAnsi="Times"/>
        </w:rPr>
        <w:t xml:space="preserve">Edge width </w:t>
      </w:r>
      <w:r w:rsidR="004F302F">
        <w:rPr>
          <w:rFonts w:ascii="Times" w:hAnsi="Times"/>
        </w:rPr>
        <w:t xml:space="preserve">represents </w:t>
      </w:r>
      <w:r w:rsidR="00662447">
        <w:rPr>
          <w:rFonts w:ascii="Times" w:hAnsi="Times"/>
        </w:rPr>
        <w:t xml:space="preserve">the </w:t>
      </w:r>
      <w:r w:rsidR="00F90E20">
        <w:rPr>
          <w:rFonts w:ascii="Times" w:hAnsi="Times"/>
        </w:rPr>
        <w:t>stringDB score.</w:t>
      </w:r>
      <w:r w:rsidR="00E308F7">
        <w:rPr>
          <w:rFonts w:ascii="Times" w:hAnsi="Times"/>
        </w:rPr>
        <w:t xml:space="preserve"> Genes </w:t>
      </w:r>
      <w:r w:rsidR="004C084B">
        <w:rPr>
          <w:rFonts w:ascii="Times" w:hAnsi="Times"/>
        </w:rPr>
        <w:t xml:space="preserve">without </w:t>
      </w:r>
      <w:r w:rsidR="00E10D53">
        <w:rPr>
          <w:rFonts w:ascii="Times" w:hAnsi="Times"/>
        </w:rPr>
        <w:t>connections</w:t>
      </w:r>
      <w:r w:rsidR="004C084B">
        <w:rPr>
          <w:rFonts w:ascii="Times" w:hAnsi="Times"/>
        </w:rPr>
        <w:t xml:space="preserve"> were not shown.</w:t>
      </w:r>
    </w:p>
    <w:p w14:paraId="2EE04153" w14:textId="5CE39C37" w:rsidR="00586A3B" w:rsidRDefault="00586A3B" w:rsidP="00586A3B">
      <w:pPr>
        <w:pStyle w:val="ListParagraph"/>
        <w:ind w:left="0"/>
        <w:rPr>
          <w:rFonts w:ascii="Times" w:hAnsi="Times"/>
        </w:rPr>
      </w:pPr>
    </w:p>
    <w:p w14:paraId="22ECCB50" w14:textId="31108871" w:rsidR="00B370C7" w:rsidRPr="00A358B2" w:rsidRDefault="00B370C7" w:rsidP="00586A3B">
      <w:pPr>
        <w:pStyle w:val="ListParagraph"/>
        <w:ind w:left="0"/>
        <w:rPr>
          <w:rFonts w:ascii="Times" w:hAnsi="Times"/>
          <w:b/>
          <w:bCs/>
        </w:rPr>
      </w:pPr>
      <w:r w:rsidRPr="00A358B2">
        <w:rPr>
          <w:rFonts w:ascii="Times" w:hAnsi="Times"/>
          <w:b/>
          <w:bCs/>
        </w:rPr>
        <w:t>Discussion</w:t>
      </w:r>
    </w:p>
    <w:p w14:paraId="624F2B0B" w14:textId="482FD0AE" w:rsidR="00B370C7" w:rsidRDefault="00B370C7" w:rsidP="00586A3B">
      <w:pPr>
        <w:pStyle w:val="ListParagraph"/>
        <w:ind w:left="0"/>
        <w:rPr>
          <w:rFonts w:ascii="Times" w:hAnsi="Times"/>
        </w:rPr>
      </w:pPr>
    </w:p>
    <w:p w14:paraId="2D6CFC50" w14:textId="51D7C7BC" w:rsidR="00FE5A44" w:rsidRDefault="004C3F17" w:rsidP="00586A3B">
      <w:pPr>
        <w:pStyle w:val="ListParagraph"/>
        <w:ind w:left="0"/>
        <w:rPr>
          <w:rFonts w:ascii="Times" w:hAnsi="Times"/>
        </w:rPr>
      </w:pPr>
      <w:r>
        <w:rPr>
          <w:rFonts w:ascii="Times" w:hAnsi="Times"/>
        </w:rPr>
        <w:t xml:space="preserve">In this study, </w:t>
      </w:r>
      <w:r w:rsidR="00683EB0">
        <w:rPr>
          <w:rFonts w:ascii="Times" w:hAnsi="Times"/>
        </w:rPr>
        <w:t xml:space="preserve">we </w:t>
      </w:r>
      <w:r w:rsidR="0085112D">
        <w:rPr>
          <w:rFonts w:ascii="Times" w:hAnsi="Times"/>
        </w:rPr>
        <w:t xml:space="preserve">identified </w:t>
      </w:r>
      <w:r w:rsidR="009330F0">
        <w:rPr>
          <w:rFonts w:ascii="Times" w:hAnsi="Times"/>
        </w:rPr>
        <w:t xml:space="preserve">250 </w:t>
      </w:r>
      <w:r w:rsidR="00306322">
        <w:rPr>
          <w:rFonts w:ascii="Times" w:hAnsi="Times"/>
        </w:rPr>
        <w:t xml:space="preserve">de novo variants in </w:t>
      </w:r>
      <w:r w:rsidR="004B7658">
        <w:rPr>
          <w:rFonts w:ascii="Times" w:hAnsi="Times"/>
        </w:rPr>
        <w:t>185 EA/TEF patients</w:t>
      </w:r>
      <w:r w:rsidR="002245B6">
        <w:rPr>
          <w:rFonts w:ascii="Times" w:hAnsi="Times"/>
        </w:rPr>
        <w:t xml:space="preserve">, including </w:t>
      </w:r>
      <w:r w:rsidR="00735215">
        <w:rPr>
          <w:rFonts w:ascii="Times" w:hAnsi="Times"/>
        </w:rPr>
        <w:t xml:space="preserve">23 LGD variants and 169 missense variants. </w:t>
      </w:r>
      <w:r w:rsidR="003F074F">
        <w:rPr>
          <w:rFonts w:ascii="Times" w:hAnsi="Times"/>
        </w:rPr>
        <w:t xml:space="preserve">Damage variants are enriched in </w:t>
      </w:r>
      <w:r w:rsidR="00205FA9">
        <w:rPr>
          <w:rFonts w:ascii="Times" w:hAnsi="Times"/>
        </w:rPr>
        <w:t>complex cases</w:t>
      </w:r>
      <w:r w:rsidR="00A92ABA">
        <w:rPr>
          <w:rFonts w:ascii="Times" w:hAnsi="Times"/>
        </w:rPr>
        <w:t xml:space="preserve">. </w:t>
      </w:r>
      <w:proofErr w:type="spellStart"/>
      <w:r w:rsidR="00A92ABA">
        <w:rPr>
          <w:rFonts w:ascii="Times" w:hAnsi="Times"/>
        </w:rPr>
        <w:t>Consistant</w:t>
      </w:r>
      <w:proofErr w:type="spellEnd"/>
      <w:r w:rsidR="00A92ABA">
        <w:rPr>
          <w:rFonts w:ascii="Times" w:hAnsi="Times"/>
        </w:rPr>
        <w:t xml:space="preserve"> with prev</w:t>
      </w:r>
      <w:r w:rsidR="003D7306">
        <w:rPr>
          <w:rFonts w:ascii="Times" w:hAnsi="Times"/>
        </w:rPr>
        <w:t xml:space="preserve">ious </w:t>
      </w:r>
      <w:r w:rsidR="004E4BEF">
        <w:rPr>
          <w:rFonts w:ascii="Times" w:hAnsi="Times"/>
        </w:rPr>
        <w:t xml:space="preserve">studies of birth defects, those damage variants </w:t>
      </w:r>
      <w:r w:rsidR="00D165C6">
        <w:rPr>
          <w:rFonts w:ascii="Times" w:hAnsi="Times"/>
        </w:rPr>
        <w:t>showed higher enrichment in</w:t>
      </w:r>
      <w:r w:rsidR="005375E9">
        <w:rPr>
          <w:rFonts w:ascii="Times" w:hAnsi="Times"/>
        </w:rPr>
        <w:t xml:space="preserve"> </w:t>
      </w:r>
      <w:r w:rsidR="00205FA9">
        <w:rPr>
          <w:rFonts w:ascii="Times" w:hAnsi="Times"/>
        </w:rPr>
        <w:t xml:space="preserve">constrained genes. </w:t>
      </w:r>
      <w:r w:rsidR="001363EB">
        <w:rPr>
          <w:rFonts w:ascii="Times" w:hAnsi="Times"/>
        </w:rPr>
        <w:t xml:space="preserve">Pathway analysis showed that </w:t>
      </w:r>
      <w:r w:rsidR="00535227">
        <w:rPr>
          <w:rFonts w:ascii="Times" w:hAnsi="Times"/>
        </w:rPr>
        <w:t xml:space="preserve">damage variants </w:t>
      </w:r>
      <w:r w:rsidR="00154A44">
        <w:rPr>
          <w:rFonts w:ascii="Times" w:hAnsi="Times"/>
        </w:rPr>
        <w:t>are</w:t>
      </w:r>
      <w:r w:rsidR="00535227">
        <w:rPr>
          <w:rFonts w:ascii="Times" w:hAnsi="Times"/>
        </w:rPr>
        <w:t xml:space="preserve"> likely to </w:t>
      </w:r>
      <w:r w:rsidR="002379F3">
        <w:rPr>
          <w:rFonts w:ascii="Times" w:hAnsi="Times"/>
        </w:rPr>
        <w:t>ca</w:t>
      </w:r>
      <w:r w:rsidR="00F34FA3">
        <w:rPr>
          <w:rFonts w:ascii="Times" w:hAnsi="Times"/>
        </w:rPr>
        <w:t xml:space="preserve">use </w:t>
      </w:r>
      <w:r w:rsidR="006F5AC9">
        <w:rPr>
          <w:rFonts w:ascii="Times" w:hAnsi="Times"/>
        </w:rPr>
        <w:t xml:space="preserve">abnormalities in </w:t>
      </w:r>
      <w:r w:rsidR="00B246C7">
        <w:rPr>
          <w:rFonts w:ascii="Times" w:hAnsi="Times"/>
        </w:rPr>
        <w:t xml:space="preserve">autophagy related </w:t>
      </w:r>
      <w:r w:rsidR="00E65736">
        <w:rPr>
          <w:rFonts w:ascii="Times" w:hAnsi="Times"/>
        </w:rPr>
        <w:t xml:space="preserve">processes, </w:t>
      </w:r>
      <w:r w:rsidR="00302AB0">
        <w:rPr>
          <w:rFonts w:ascii="Times" w:hAnsi="Times"/>
        </w:rPr>
        <w:t>wh</w:t>
      </w:r>
      <w:r w:rsidR="00DA5534">
        <w:rPr>
          <w:rFonts w:ascii="Times" w:hAnsi="Times"/>
        </w:rPr>
        <w:t xml:space="preserve">ich are important regulators </w:t>
      </w:r>
      <w:r w:rsidR="009B762E">
        <w:rPr>
          <w:rFonts w:ascii="Times" w:hAnsi="Times"/>
        </w:rPr>
        <w:t xml:space="preserve">of epithelial </w:t>
      </w:r>
      <w:r w:rsidR="00C174E7">
        <w:rPr>
          <w:rFonts w:ascii="Times" w:hAnsi="Times"/>
        </w:rPr>
        <w:t>cell shape</w:t>
      </w:r>
      <w:r w:rsidR="00460C50">
        <w:rPr>
          <w:rFonts w:ascii="Times" w:hAnsi="Times"/>
        </w:rPr>
        <w:t xml:space="preserve"> remodeling</w:t>
      </w:r>
      <w:r w:rsidR="001119C6">
        <w:rPr>
          <w:rFonts w:ascii="Times" w:hAnsi="Times"/>
        </w:rPr>
        <w:t xml:space="preserve"> during </w:t>
      </w:r>
      <w:r w:rsidR="00D40B11" w:rsidRPr="003D786B">
        <w:rPr>
          <w:rFonts w:ascii="Times" w:hAnsi="Times"/>
        </w:rPr>
        <w:t>tracheoesophageal</w:t>
      </w:r>
      <w:r w:rsidR="00D40B11">
        <w:rPr>
          <w:rFonts w:ascii="Times" w:hAnsi="Times"/>
        </w:rPr>
        <w:t xml:space="preserve"> </w:t>
      </w:r>
      <w:r w:rsidR="008713B8">
        <w:rPr>
          <w:rFonts w:ascii="Times" w:hAnsi="Times"/>
        </w:rPr>
        <w:t>separation</w:t>
      </w:r>
      <w:r w:rsidR="00C174E7">
        <w:rPr>
          <w:rFonts w:ascii="Times" w:hAnsi="Times"/>
        </w:rPr>
        <w:t xml:space="preserve">. </w:t>
      </w:r>
      <w:r w:rsidR="003F2847">
        <w:rPr>
          <w:rFonts w:ascii="Times" w:hAnsi="Times"/>
        </w:rPr>
        <w:t>Furthermore</w:t>
      </w:r>
      <w:r w:rsidR="00AF4C20">
        <w:rPr>
          <w:rFonts w:ascii="Times" w:hAnsi="Times"/>
        </w:rPr>
        <w:t xml:space="preserve">, LGD </w:t>
      </w:r>
      <w:r w:rsidR="003F2847">
        <w:rPr>
          <w:rFonts w:ascii="Times" w:hAnsi="Times"/>
        </w:rPr>
        <w:t xml:space="preserve">variants are </w:t>
      </w:r>
      <w:r w:rsidR="00A71AFF">
        <w:rPr>
          <w:rFonts w:ascii="Times" w:hAnsi="Times"/>
        </w:rPr>
        <w:t>highly enriched in</w:t>
      </w:r>
      <w:r w:rsidR="00E01C82">
        <w:rPr>
          <w:rFonts w:ascii="Times" w:hAnsi="Times"/>
        </w:rPr>
        <w:t xml:space="preserve"> </w:t>
      </w:r>
      <w:r w:rsidR="0033031F">
        <w:rPr>
          <w:rFonts w:ascii="Times" w:hAnsi="Times"/>
        </w:rPr>
        <w:t>p</w:t>
      </w:r>
      <w:r w:rsidR="00512D1E">
        <w:rPr>
          <w:rFonts w:ascii="Times" w:hAnsi="Times"/>
        </w:rPr>
        <w:t xml:space="preserve">utative targets of EFTUD2 and </w:t>
      </w:r>
      <w:r w:rsidR="004D6B31">
        <w:rPr>
          <w:rFonts w:ascii="Times" w:hAnsi="Times"/>
        </w:rPr>
        <w:t>Hedgehog</w:t>
      </w:r>
      <w:r w:rsidR="00BF7EA2">
        <w:rPr>
          <w:rFonts w:ascii="Times" w:hAnsi="Times"/>
        </w:rPr>
        <w:t>/</w:t>
      </w:r>
      <w:proofErr w:type="spellStart"/>
      <w:r w:rsidR="00BF7EA2">
        <w:rPr>
          <w:rFonts w:ascii="Times" w:hAnsi="Times"/>
        </w:rPr>
        <w:t>Gli</w:t>
      </w:r>
      <w:proofErr w:type="spellEnd"/>
      <w:r w:rsidR="00BF7EA2">
        <w:rPr>
          <w:rFonts w:ascii="Times" w:hAnsi="Times"/>
        </w:rPr>
        <w:t xml:space="preserve"> signaling pathways</w:t>
      </w:r>
      <w:r w:rsidR="009F7128">
        <w:rPr>
          <w:rFonts w:ascii="Times" w:hAnsi="Times"/>
        </w:rPr>
        <w:t xml:space="preserve">, </w:t>
      </w:r>
      <w:r w:rsidR="00B7688C">
        <w:rPr>
          <w:rFonts w:ascii="Times" w:hAnsi="Times"/>
        </w:rPr>
        <w:t xml:space="preserve">which is </w:t>
      </w:r>
      <w:r w:rsidR="00A2165E">
        <w:rPr>
          <w:rFonts w:ascii="Times" w:hAnsi="Times"/>
        </w:rPr>
        <w:t>consistent</w:t>
      </w:r>
      <w:r w:rsidR="00B7688C">
        <w:rPr>
          <w:rFonts w:ascii="Times" w:hAnsi="Times"/>
        </w:rPr>
        <w:t xml:space="preserve"> with </w:t>
      </w:r>
      <w:r w:rsidR="003C5BCE">
        <w:rPr>
          <w:rFonts w:ascii="Times" w:hAnsi="Times"/>
        </w:rPr>
        <w:t xml:space="preserve">findings </w:t>
      </w:r>
      <w:r w:rsidR="00610CD8">
        <w:rPr>
          <w:rFonts w:ascii="Times" w:hAnsi="Times"/>
        </w:rPr>
        <w:t>in the mouse model.</w:t>
      </w:r>
      <w:r w:rsidR="002337E7">
        <w:rPr>
          <w:rFonts w:ascii="Times" w:hAnsi="Times"/>
        </w:rPr>
        <w:t xml:space="preserve"> </w:t>
      </w:r>
      <w:r w:rsidR="00CE0AD5">
        <w:rPr>
          <w:rFonts w:ascii="Times" w:hAnsi="Times"/>
        </w:rPr>
        <w:t>Both LGD and missense va</w:t>
      </w:r>
      <w:r w:rsidR="007D0D21">
        <w:rPr>
          <w:rFonts w:ascii="Times" w:hAnsi="Times"/>
        </w:rPr>
        <w:t xml:space="preserve">riants </w:t>
      </w:r>
      <w:r w:rsidR="00661C81">
        <w:rPr>
          <w:rFonts w:ascii="Times" w:hAnsi="Times"/>
        </w:rPr>
        <w:t xml:space="preserve">in complex cases </w:t>
      </w:r>
      <w:r w:rsidR="00BD037D">
        <w:rPr>
          <w:rFonts w:ascii="Times" w:hAnsi="Times"/>
        </w:rPr>
        <w:t xml:space="preserve">are involved </w:t>
      </w:r>
      <w:r w:rsidR="00D10AFF">
        <w:rPr>
          <w:rFonts w:ascii="Times" w:hAnsi="Times"/>
        </w:rPr>
        <w:t xml:space="preserve">in several </w:t>
      </w:r>
      <w:r w:rsidR="00A718A1">
        <w:rPr>
          <w:rFonts w:ascii="Times" w:hAnsi="Times"/>
        </w:rPr>
        <w:t>pathways implicated in other developmental disorders</w:t>
      </w:r>
      <w:r w:rsidR="00A3657B">
        <w:rPr>
          <w:rFonts w:ascii="Times" w:hAnsi="Times"/>
        </w:rPr>
        <w:t>.</w:t>
      </w:r>
      <w:r w:rsidR="0004201F">
        <w:rPr>
          <w:rFonts w:ascii="Times" w:hAnsi="Times"/>
        </w:rPr>
        <w:t xml:space="preserve"> </w:t>
      </w:r>
      <w:r w:rsidR="003F2850">
        <w:rPr>
          <w:rFonts w:ascii="Times" w:hAnsi="Times"/>
        </w:rPr>
        <w:t xml:space="preserve">Overall, our </w:t>
      </w:r>
      <w:r w:rsidR="007B0A81">
        <w:rPr>
          <w:rFonts w:ascii="Times" w:hAnsi="Times"/>
        </w:rPr>
        <w:t>study</w:t>
      </w:r>
      <w:r w:rsidR="003F2850">
        <w:rPr>
          <w:rFonts w:ascii="Times" w:hAnsi="Times"/>
        </w:rPr>
        <w:t xml:space="preserve"> revealed </w:t>
      </w:r>
      <w:r w:rsidR="002F4EC1">
        <w:rPr>
          <w:rFonts w:ascii="Times" w:hAnsi="Times"/>
        </w:rPr>
        <w:t xml:space="preserve">the </w:t>
      </w:r>
      <w:r w:rsidR="007319CB">
        <w:rPr>
          <w:rFonts w:ascii="Times" w:hAnsi="Times"/>
        </w:rPr>
        <w:t xml:space="preserve">potential </w:t>
      </w:r>
      <w:r w:rsidR="00406F8A">
        <w:rPr>
          <w:rFonts w:ascii="Times" w:hAnsi="Times"/>
        </w:rPr>
        <w:t>etiologies</w:t>
      </w:r>
      <w:r w:rsidR="007319CB">
        <w:rPr>
          <w:rFonts w:ascii="Times" w:hAnsi="Times"/>
        </w:rPr>
        <w:t xml:space="preserve"> of EA/TE</w:t>
      </w:r>
      <w:r w:rsidR="003A12B4">
        <w:rPr>
          <w:rFonts w:ascii="Times" w:hAnsi="Times"/>
        </w:rPr>
        <w:t>F and</w:t>
      </w:r>
      <w:r w:rsidR="0095298B">
        <w:rPr>
          <w:rFonts w:ascii="Times" w:hAnsi="Times"/>
        </w:rPr>
        <w:t xml:space="preserve"> </w:t>
      </w:r>
      <w:r w:rsidR="006E2697">
        <w:rPr>
          <w:rFonts w:ascii="Times" w:hAnsi="Times"/>
        </w:rPr>
        <w:t xml:space="preserve">could </w:t>
      </w:r>
      <w:r w:rsidR="00E569A5">
        <w:rPr>
          <w:rFonts w:ascii="Times" w:hAnsi="Times"/>
        </w:rPr>
        <w:t xml:space="preserve">further </w:t>
      </w:r>
      <w:r w:rsidR="006E2697">
        <w:rPr>
          <w:rFonts w:ascii="Times" w:hAnsi="Times"/>
        </w:rPr>
        <w:t xml:space="preserve">benefit </w:t>
      </w:r>
      <w:r w:rsidR="00D97A62">
        <w:rPr>
          <w:rFonts w:ascii="Times" w:hAnsi="Times"/>
        </w:rPr>
        <w:t>from larger sample size.</w:t>
      </w:r>
      <w:r w:rsidR="00EC128F">
        <w:rPr>
          <w:rFonts w:ascii="Times" w:hAnsi="Times"/>
        </w:rPr>
        <w:t xml:space="preserve"> </w:t>
      </w:r>
    </w:p>
    <w:p w14:paraId="40605435" w14:textId="52E4FDB7" w:rsidR="00936474" w:rsidRDefault="00936474" w:rsidP="00586A3B">
      <w:pPr>
        <w:pStyle w:val="ListParagraph"/>
        <w:ind w:left="0"/>
        <w:rPr>
          <w:rFonts w:ascii="Times" w:hAnsi="Times"/>
        </w:rPr>
      </w:pPr>
    </w:p>
    <w:p w14:paraId="35E629ED" w14:textId="77777777" w:rsidR="00217F6D" w:rsidRDefault="00217F6D" w:rsidP="00586A3B">
      <w:pPr>
        <w:pStyle w:val="ListParagraph"/>
        <w:ind w:left="0"/>
        <w:rPr>
          <w:rFonts w:ascii="Times" w:hAnsi="Times"/>
        </w:rPr>
      </w:pPr>
    </w:p>
    <w:p w14:paraId="44528F39" w14:textId="77777777" w:rsidR="00FE5A44" w:rsidRDefault="00FE5A44" w:rsidP="00586A3B">
      <w:pPr>
        <w:pStyle w:val="ListParagraph"/>
        <w:ind w:left="0"/>
        <w:rPr>
          <w:rFonts w:ascii="Times" w:hAnsi="Times"/>
        </w:rPr>
      </w:pPr>
    </w:p>
    <w:p w14:paraId="0FF10ABD" w14:textId="2D35A810" w:rsidR="002C321A" w:rsidRDefault="002C321A" w:rsidP="00586A3B">
      <w:pPr>
        <w:pStyle w:val="ListParagraph"/>
        <w:ind w:left="0"/>
        <w:rPr>
          <w:rFonts w:ascii="Times" w:hAnsi="Times"/>
        </w:rPr>
      </w:pPr>
    </w:p>
    <w:p w14:paraId="7E7D3883" w14:textId="24EDFD77" w:rsidR="002C321A" w:rsidRDefault="002C321A" w:rsidP="00586A3B">
      <w:pPr>
        <w:pStyle w:val="ListParagraph"/>
        <w:ind w:left="0"/>
        <w:rPr>
          <w:rFonts w:ascii="Times" w:hAnsi="Times"/>
        </w:rPr>
      </w:pPr>
    </w:p>
    <w:p w14:paraId="59218C14" w14:textId="7707D0E6" w:rsidR="002C321A" w:rsidRDefault="002C321A" w:rsidP="00586A3B">
      <w:pPr>
        <w:pStyle w:val="ListParagraph"/>
        <w:ind w:left="0"/>
        <w:rPr>
          <w:rFonts w:ascii="Times" w:hAnsi="Times"/>
        </w:rPr>
      </w:pPr>
    </w:p>
    <w:p w14:paraId="01E60E81" w14:textId="71C72395" w:rsidR="002C321A" w:rsidRDefault="002C321A" w:rsidP="00586A3B">
      <w:pPr>
        <w:pStyle w:val="ListParagraph"/>
        <w:ind w:left="0"/>
        <w:rPr>
          <w:rFonts w:ascii="Times" w:hAnsi="Times"/>
        </w:rPr>
      </w:pPr>
    </w:p>
    <w:p w14:paraId="7FACF839" w14:textId="29BBA59C" w:rsidR="002C321A" w:rsidRDefault="002C321A" w:rsidP="00586A3B">
      <w:pPr>
        <w:pStyle w:val="ListParagraph"/>
        <w:ind w:left="0"/>
        <w:rPr>
          <w:rFonts w:ascii="Times" w:hAnsi="Times"/>
        </w:rPr>
      </w:pPr>
    </w:p>
    <w:p w14:paraId="1ECD11BD" w14:textId="3C2E3EC0" w:rsidR="002C321A" w:rsidRDefault="002C321A" w:rsidP="00586A3B">
      <w:pPr>
        <w:pStyle w:val="ListParagraph"/>
        <w:ind w:left="0"/>
        <w:rPr>
          <w:rFonts w:ascii="Times" w:hAnsi="Times"/>
        </w:rPr>
      </w:pPr>
    </w:p>
    <w:p w14:paraId="552A2357" w14:textId="207FEAF0" w:rsidR="002C321A" w:rsidRDefault="002C321A" w:rsidP="00586A3B">
      <w:pPr>
        <w:pStyle w:val="ListParagraph"/>
        <w:ind w:left="0"/>
        <w:rPr>
          <w:rFonts w:ascii="Times" w:hAnsi="Times"/>
        </w:rPr>
      </w:pPr>
    </w:p>
    <w:p w14:paraId="6664CF81" w14:textId="77777777" w:rsidR="00553302" w:rsidRDefault="00553302" w:rsidP="00586A3B">
      <w:pPr>
        <w:pStyle w:val="ListParagraph"/>
        <w:ind w:left="0"/>
        <w:rPr>
          <w:rFonts w:ascii="Times" w:hAnsi="Times"/>
        </w:rPr>
      </w:pPr>
    </w:p>
    <w:p w14:paraId="641522B6" w14:textId="77777777" w:rsidR="002C321A" w:rsidRDefault="002C321A" w:rsidP="00586A3B">
      <w:pPr>
        <w:pStyle w:val="ListParagraph"/>
        <w:ind w:left="0"/>
        <w:rPr>
          <w:rFonts w:ascii="Times" w:hAnsi="Times"/>
        </w:rPr>
      </w:pPr>
    </w:p>
    <w:p w14:paraId="557BB3D2" w14:textId="77777777" w:rsidR="00B370C7" w:rsidRPr="003C3C6F" w:rsidRDefault="00B370C7" w:rsidP="00586A3B">
      <w:pPr>
        <w:pStyle w:val="ListParagraph"/>
        <w:ind w:left="0"/>
        <w:rPr>
          <w:rFonts w:ascii="Times" w:hAnsi="Times"/>
        </w:rPr>
      </w:pPr>
    </w:p>
    <w:p w14:paraId="6C36CF3D" w14:textId="51A2EC27" w:rsidR="00586A3B" w:rsidRDefault="00500B2E" w:rsidP="00586A3B">
      <w:pPr>
        <w:pStyle w:val="ListParagraph"/>
        <w:ind w:left="0"/>
        <w:rPr>
          <w:rFonts w:ascii="Times" w:hAnsi="Times"/>
          <w:b/>
          <w:bCs/>
        </w:rPr>
      </w:pPr>
      <w:r w:rsidRPr="00635637">
        <w:rPr>
          <w:rFonts w:ascii="Times" w:hAnsi="Times"/>
          <w:b/>
          <w:bCs/>
        </w:rPr>
        <w:t xml:space="preserve">Genes with LGD variants are highly expressed </w:t>
      </w:r>
      <w:r w:rsidR="00421447" w:rsidRPr="00635637">
        <w:rPr>
          <w:rFonts w:ascii="Times" w:hAnsi="Times"/>
          <w:b/>
          <w:bCs/>
        </w:rPr>
        <w:t>during</w:t>
      </w:r>
      <w:r w:rsidRPr="00635637">
        <w:rPr>
          <w:rFonts w:ascii="Times" w:hAnsi="Times"/>
          <w:b/>
          <w:bCs/>
        </w:rPr>
        <w:t xml:space="preserve"> mouse fetal foregut development</w:t>
      </w:r>
    </w:p>
    <w:p w14:paraId="0DB938F2" w14:textId="77777777" w:rsidR="00586A3B" w:rsidRPr="003C3C6F" w:rsidRDefault="00586A3B" w:rsidP="00586A3B">
      <w:pPr>
        <w:pStyle w:val="ListParagraph"/>
        <w:ind w:left="0"/>
        <w:rPr>
          <w:rFonts w:ascii="Times" w:hAnsi="Times"/>
        </w:rPr>
      </w:pPr>
    </w:p>
    <w:p w14:paraId="15CA510B" w14:textId="77777777" w:rsidR="00586A3B" w:rsidRPr="003C3C6F" w:rsidRDefault="00586A3B" w:rsidP="00586A3B">
      <w:pPr>
        <w:pStyle w:val="ListParagraph"/>
        <w:ind w:left="0"/>
        <w:rPr>
          <w:rFonts w:ascii="Times" w:hAnsi="Times"/>
        </w:rPr>
      </w:pPr>
      <w:commentRangeStart w:id="29"/>
      <w:r w:rsidRPr="003C3C6F">
        <w:rPr>
          <w:rFonts w:ascii="Times" w:hAnsi="Times"/>
        </w:rPr>
        <w:t>Single cell (Ongoing)</w:t>
      </w:r>
    </w:p>
    <w:p w14:paraId="0D93BE28" w14:textId="77777777" w:rsidR="00586A3B" w:rsidRPr="003C3C6F" w:rsidRDefault="00586A3B" w:rsidP="00586A3B">
      <w:pPr>
        <w:pStyle w:val="ListParagraph"/>
        <w:numPr>
          <w:ilvl w:val="0"/>
          <w:numId w:val="2"/>
        </w:numPr>
        <w:rPr>
          <w:rFonts w:ascii="Times" w:hAnsi="Times"/>
        </w:rPr>
      </w:pPr>
      <w:r w:rsidRPr="003C3C6F">
        <w:rPr>
          <w:rFonts w:ascii="Times" w:hAnsi="Times"/>
        </w:rPr>
        <w:t xml:space="preserve">Cluster/time specific expression of </w:t>
      </w:r>
      <w:proofErr w:type="spellStart"/>
      <w:r w:rsidRPr="003C3C6F">
        <w:rPr>
          <w:rFonts w:ascii="Times" w:hAnsi="Times"/>
        </w:rPr>
        <w:t>LGD+missense</w:t>
      </w:r>
      <w:proofErr w:type="spellEnd"/>
      <w:r w:rsidRPr="003C3C6F">
        <w:rPr>
          <w:rFonts w:ascii="Times" w:hAnsi="Times"/>
        </w:rPr>
        <w:t xml:space="preserve"> genes</w:t>
      </w:r>
    </w:p>
    <w:p w14:paraId="77F2CFFB" w14:textId="77777777" w:rsidR="00586A3B" w:rsidRPr="003C3C6F" w:rsidRDefault="00586A3B" w:rsidP="00586A3B">
      <w:pPr>
        <w:pStyle w:val="ListParagraph"/>
        <w:rPr>
          <w:rFonts w:ascii="Times" w:hAnsi="Times"/>
        </w:rPr>
      </w:pPr>
      <w:r w:rsidRPr="003C3C6F">
        <w:rPr>
          <w:rFonts w:ascii="Times" w:hAnsi="Times"/>
        </w:rPr>
        <w:t xml:space="preserve">No significant cluster/time specific expression. </w:t>
      </w:r>
      <w:proofErr w:type="spellStart"/>
      <w:r w:rsidRPr="003C3C6F">
        <w:rPr>
          <w:rFonts w:ascii="Times" w:hAnsi="Times"/>
        </w:rPr>
        <w:t>Apob</w:t>
      </w:r>
      <w:proofErr w:type="spellEnd"/>
      <w:r w:rsidRPr="003C3C6F">
        <w:rPr>
          <w:rFonts w:ascii="Times" w:hAnsi="Times"/>
        </w:rPr>
        <w:t xml:space="preserve"> is in </w:t>
      </w:r>
      <w:proofErr w:type="spellStart"/>
      <w:r w:rsidRPr="003C3C6F">
        <w:rPr>
          <w:rFonts w:ascii="Times" w:hAnsi="Times"/>
        </w:rPr>
        <w:t>extra_embryonic</w:t>
      </w:r>
      <w:proofErr w:type="spellEnd"/>
      <w:r w:rsidRPr="003C3C6F">
        <w:rPr>
          <w:rFonts w:ascii="Times" w:hAnsi="Times"/>
        </w:rPr>
        <w:t xml:space="preserve">, SLC4A1 is in blood. </w:t>
      </w:r>
    </w:p>
    <w:p w14:paraId="3921CD04" w14:textId="77777777" w:rsidR="00586A3B" w:rsidRPr="003C3C6F" w:rsidRDefault="00586A3B" w:rsidP="00586A3B">
      <w:pPr>
        <w:pStyle w:val="ListParagraph"/>
        <w:numPr>
          <w:ilvl w:val="0"/>
          <w:numId w:val="2"/>
        </w:numPr>
        <w:rPr>
          <w:rFonts w:ascii="Times" w:hAnsi="Times"/>
        </w:rPr>
      </w:pPr>
      <w:r w:rsidRPr="003C3C6F">
        <w:rPr>
          <w:rFonts w:ascii="Times" w:hAnsi="Times"/>
        </w:rPr>
        <w:t xml:space="preserve">RNA velocity of </w:t>
      </w:r>
      <w:proofErr w:type="spellStart"/>
      <w:r w:rsidRPr="003C3C6F">
        <w:rPr>
          <w:rFonts w:ascii="Times" w:hAnsi="Times"/>
        </w:rPr>
        <w:t>LGD+missense</w:t>
      </w:r>
      <w:proofErr w:type="spellEnd"/>
      <w:r w:rsidRPr="003C3C6F">
        <w:rPr>
          <w:rFonts w:ascii="Times" w:hAnsi="Times"/>
        </w:rPr>
        <w:t xml:space="preserve"> genes</w:t>
      </w:r>
    </w:p>
    <w:p w14:paraId="77577ED0" w14:textId="643ACB04" w:rsidR="009448F5" w:rsidRPr="003C3C6F" w:rsidRDefault="00586A3B" w:rsidP="00586A3B">
      <w:pPr>
        <w:pStyle w:val="ListParagraph"/>
        <w:rPr>
          <w:rFonts w:ascii="Times" w:hAnsi="Times"/>
        </w:rPr>
      </w:pPr>
      <w:r w:rsidRPr="003C3C6F">
        <w:rPr>
          <w:rFonts w:ascii="Times" w:hAnsi="Times"/>
        </w:rPr>
        <w:t>Most genes have 0 velocity because the expression level is too low.</w:t>
      </w:r>
      <w:commentRangeEnd w:id="29"/>
      <w:r w:rsidRPr="003C3C6F">
        <w:rPr>
          <w:rStyle w:val="CommentReference"/>
          <w:rFonts w:ascii="Times" w:hAnsi="Times"/>
        </w:rPr>
        <w:commentReference w:id="29"/>
      </w:r>
    </w:p>
    <w:p w14:paraId="3E8B4553" w14:textId="6721D901" w:rsidR="009448F5" w:rsidRPr="003C3C6F" w:rsidRDefault="009448F5" w:rsidP="00586A3B">
      <w:pPr>
        <w:pStyle w:val="ListParagraph"/>
        <w:rPr>
          <w:rFonts w:ascii="Times" w:hAnsi="Times"/>
        </w:rPr>
      </w:pPr>
    </w:p>
    <w:p w14:paraId="188EDC66" w14:textId="3BA9F126" w:rsidR="009448F5" w:rsidRPr="003C3C6F" w:rsidRDefault="009448F5" w:rsidP="00586A3B">
      <w:pPr>
        <w:pStyle w:val="ListParagraph"/>
        <w:rPr>
          <w:rFonts w:ascii="Times" w:hAnsi="Times"/>
        </w:rPr>
      </w:pPr>
    </w:p>
    <w:p w14:paraId="41890D93" w14:textId="77777777" w:rsidR="009448F5" w:rsidRPr="003C3C6F" w:rsidRDefault="009448F5" w:rsidP="009448F5">
      <w:pPr>
        <w:pStyle w:val="ListParagraph"/>
        <w:ind w:left="0"/>
        <w:rPr>
          <w:rFonts w:ascii="Times" w:hAnsi="Times"/>
        </w:rPr>
      </w:pPr>
    </w:p>
    <w:p w14:paraId="23937B28" w14:textId="14EE786E" w:rsidR="002A25E3" w:rsidRDefault="002A25E3" w:rsidP="00586A3B">
      <w:pPr>
        <w:pStyle w:val="ListParagraph"/>
        <w:ind w:left="0"/>
        <w:rPr>
          <w:rFonts w:ascii="Times" w:hAnsi="Times"/>
        </w:rPr>
      </w:pPr>
    </w:p>
    <w:p w14:paraId="1B8EE2A3" w14:textId="426BFA40" w:rsidR="00746946" w:rsidRPr="003C3C6F" w:rsidRDefault="00746946" w:rsidP="00586A3B">
      <w:pPr>
        <w:pStyle w:val="ListParagraph"/>
        <w:ind w:left="0"/>
        <w:rPr>
          <w:rFonts w:ascii="Times" w:hAnsi="Times"/>
        </w:rPr>
      </w:pPr>
      <w:r w:rsidRPr="00746946">
        <w:rPr>
          <w:rFonts w:ascii="Times" w:hAnsi="Times"/>
        </w:rPr>
        <w:t>Reference:</w:t>
      </w:r>
    </w:p>
    <w:p w14:paraId="0B556F90" w14:textId="77777777" w:rsidR="00487D21" w:rsidRPr="00487D21" w:rsidRDefault="00B963EA" w:rsidP="00487D21">
      <w:pPr>
        <w:pStyle w:val="Bibliography"/>
        <w:rPr>
          <w:rFonts w:ascii="Times" w:hAnsi="Times"/>
        </w:rPr>
      </w:pPr>
      <w:r>
        <w:rPr>
          <w:rFonts w:ascii="Times" w:hAnsi="Times"/>
        </w:rPr>
        <w:fldChar w:fldCharType="begin"/>
      </w:r>
      <w:r>
        <w:rPr>
          <w:rFonts w:ascii="Times" w:hAnsi="Times"/>
        </w:rPr>
        <w:instrText xml:space="preserve"> ADDIN ZOTERO_BIBL {"uncited":[],"omitted":[],"custom":[]} CSL_BIBLIOGRAPHY </w:instrText>
      </w:r>
      <w:r>
        <w:rPr>
          <w:rFonts w:ascii="Times" w:hAnsi="Times"/>
        </w:rPr>
        <w:fldChar w:fldCharType="separate"/>
      </w:r>
      <w:r w:rsidR="00487D21" w:rsidRPr="00487D21">
        <w:rPr>
          <w:rFonts w:ascii="Times" w:hAnsi="Times"/>
        </w:rPr>
        <w:t>1.</w:t>
      </w:r>
      <w:r w:rsidR="00487D21" w:rsidRPr="00487D21">
        <w:rPr>
          <w:rFonts w:ascii="Times" w:hAnsi="Times"/>
        </w:rPr>
        <w:tab/>
        <w:t xml:space="preserve">Nassar, N. </w:t>
      </w:r>
      <w:r w:rsidR="00487D21" w:rsidRPr="00487D21">
        <w:rPr>
          <w:rFonts w:ascii="Times" w:hAnsi="Times"/>
          <w:i/>
          <w:iCs/>
        </w:rPr>
        <w:t>et al.</w:t>
      </w:r>
      <w:r w:rsidR="00487D21" w:rsidRPr="00487D21">
        <w:rPr>
          <w:rFonts w:ascii="Times" w:hAnsi="Times"/>
        </w:rPr>
        <w:t xml:space="preserve"> Prevalence of esophageal atresia among 18 international birth defects surveillance programs. </w:t>
      </w:r>
      <w:r w:rsidR="00487D21" w:rsidRPr="00487D21">
        <w:rPr>
          <w:rFonts w:ascii="Times" w:hAnsi="Times"/>
          <w:i/>
          <w:iCs/>
        </w:rPr>
        <w:t>Birth Defects Research Part A: Clinical and Molecular Teratology</w:t>
      </w:r>
      <w:r w:rsidR="00487D21" w:rsidRPr="00487D21">
        <w:rPr>
          <w:rFonts w:ascii="Times" w:hAnsi="Times"/>
        </w:rPr>
        <w:t xml:space="preserve"> </w:t>
      </w:r>
      <w:r w:rsidR="00487D21" w:rsidRPr="00487D21">
        <w:rPr>
          <w:rFonts w:ascii="Times" w:hAnsi="Times"/>
          <w:b/>
          <w:bCs/>
        </w:rPr>
        <w:t>94</w:t>
      </w:r>
      <w:r w:rsidR="00487D21" w:rsidRPr="00487D21">
        <w:rPr>
          <w:rFonts w:ascii="Times" w:hAnsi="Times"/>
        </w:rPr>
        <w:t>, 893–899 (2012).</w:t>
      </w:r>
    </w:p>
    <w:p w14:paraId="67A5A6ED" w14:textId="77777777" w:rsidR="00487D21" w:rsidRPr="00487D21" w:rsidRDefault="00487D21" w:rsidP="00487D21">
      <w:pPr>
        <w:pStyle w:val="Bibliography"/>
        <w:rPr>
          <w:rFonts w:ascii="Times" w:hAnsi="Times"/>
        </w:rPr>
      </w:pPr>
      <w:r w:rsidRPr="00487D21">
        <w:rPr>
          <w:rFonts w:ascii="Times" w:hAnsi="Times"/>
        </w:rPr>
        <w:t>2.</w:t>
      </w:r>
      <w:r w:rsidRPr="00487D21">
        <w:rPr>
          <w:rFonts w:ascii="Times" w:hAnsi="Times"/>
        </w:rPr>
        <w:tab/>
        <w:t xml:space="preserve">van Lennep, M. </w:t>
      </w:r>
      <w:r w:rsidRPr="00487D21">
        <w:rPr>
          <w:rFonts w:ascii="Times" w:hAnsi="Times"/>
          <w:i/>
          <w:iCs/>
        </w:rPr>
        <w:t>et al.</w:t>
      </w:r>
      <w:r w:rsidRPr="00487D21">
        <w:rPr>
          <w:rFonts w:ascii="Times" w:hAnsi="Times"/>
        </w:rPr>
        <w:t xml:space="preserve"> Oesophageal atresia. </w:t>
      </w:r>
      <w:r w:rsidRPr="00487D21">
        <w:rPr>
          <w:rFonts w:ascii="Times" w:hAnsi="Times"/>
          <w:i/>
          <w:iCs/>
        </w:rPr>
        <w:t>Nature Reviews Disease Primers</w:t>
      </w:r>
      <w:r w:rsidRPr="00487D21">
        <w:rPr>
          <w:rFonts w:ascii="Times" w:hAnsi="Times"/>
        </w:rPr>
        <w:t xml:space="preserve"> </w:t>
      </w:r>
      <w:r w:rsidRPr="00487D21">
        <w:rPr>
          <w:rFonts w:ascii="Times" w:hAnsi="Times"/>
          <w:b/>
          <w:bCs/>
        </w:rPr>
        <w:t>5</w:t>
      </w:r>
      <w:r w:rsidRPr="00487D21">
        <w:rPr>
          <w:rFonts w:ascii="Times" w:hAnsi="Times"/>
        </w:rPr>
        <w:t>, 1–21 (2019).</w:t>
      </w:r>
    </w:p>
    <w:p w14:paraId="5901B41A" w14:textId="77777777" w:rsidR="00487D21" w:rsidRPr="00487D21" w:rsidRDefault="00487D21" w:rsidP="00487D21">
      <w:pPr>
        <w:pStyle w:val="Bibliography"/>
        <w:rPr>
          <w:rFonts w:ascii="Times" w:hAnsi="Times"/>
        </w:rPr>
      </w:pPr>
      <w:r w:rsidRPr="00487D21">
        <w:rPr>
          <w:rFonts w:ascii="Times" w:hAnsi="Times"/>
        </w:rPr>
        <w:t>3.</w:t>
      </w:r>
      <w:r w:rsidRPr="00487D21">
        <w:rPr>
          <w:rFonts w:ascii="Times" w:hAnsi="Times"/>
        </w:rPr>
        <w:tab/>
        <w:t xml:space="preserve">Stoll, C., Alembik, Y., Dott, B. &amp; Roth, M.-P. Associated anomalies in cases with esophageal atresia. </w:t>
      </w:r>
      <w:r w:rsidRPr="00487D21">
        <w:rPr>
          <w:rFonts w:ascii="Times" w:hAnsi="Times"/>
          <w:i/>
          <w:iCs/>
        </w:rPr>
        <w:t>American Journal of Medical Genetics Part A</w:t>
      </w:r>
      <w:r w:rsidRPr="00487D21">
        <w:rPr>
          <w:rFonts w:ascii="Times" w:hAnsi="Times"/>
        </w:rPr>
        <w:t xml:space="preserve"> </w:t>
      </w:r>
      <w:r w:rsidRPr="00487D21">
        <w:rPr>
          <w:rFonts w:ascii="Times" w:hAnsi="Times"/>
          <w:b/>
          <w:bCs/>
        </w:rPr>
        <w:t>173</w:t>
      </w:r>
      <w:r w:rsidRPr="00487D21">
        <w:rPr>
          <w:rFonts w:ascii="Times" w:hAnsi="Times"/>
        </w:rPr>
        <w:t>, 2139–2157 (2017).</w:t>
      </w:r>
    </w:p>
    <w:p w14:paraId="316739C4" w14:textId="77777777" w:rsidR="00487D21" w:rsidRPr="00487D21" w:rsidRDefault="00487D21" w:rsidP="00487D21">
      <w:pPr>
        <w:pStyle w:val="Bibliography"/>
        <w:rPr>
          <w:rFonts w:ascii="Times" w:hAnsi="Times"/>
        </w:rPr>
      </w:pPr>
      <w:r w:rsidRPr="00487D21">
        <w:rPr>
          <w:rFonts w:ascii="Times" w:hAnsi="Times"/>
        </w:rPr>
        <w:t>4.</w:t>
      </w:r>
      <w:r w:rsidRPr="00487D21">
        <w:rPr>
          <w:rFonts w:ascii="Times" w:hAnsi="Times"/>
        </w:rPr>
        <w:tab/>
        <w:t xml:space="preserve">Shaw-Smith, C. Genetic factors in esophageal atresia, tracheo-esophageal fistula and the VACTERL association: Roles for FOXF1 and the 16q24.1 FOX transcription factor gene cluster, and review of the literature. </w:t>
      </w:r>
      <w:r w:rsidRPr="00487D21">
        <w:rPr>
          <w:rFonts w:ascii="Times" w:hAnsi="Times"/>
          <w:i/>
          <w:iCs/>
        </w:rPr>
        <w:t>European Journal of Medical Genetics</w:t>
      </w:r>
      <w:r w:rsidRPr="00487D21">
        <w:rPr>
          <w:rFonts w:ascii="Times" w:hAnsi="Times"/>
        </w:rPr>
        <w:t xml:space="preserve"> </w:t>
      </w:r>
      <w:r w:rsidRPr="00487D21">
        <w:rPr>
          <w:rFonts w:ascii="Times" w:hAnsi="Times"/>
          <w:b/>
          <w:bCs/>
        </w:rPr>
        <w:t>53</w:t>
      </w:r>
      <w:r w:rsidRPr="00487D21">
        <w:rPr>
          <w:rFonts w:ascii="Times" w:hAnsi="Times"/>
        </w:rPr>
        <w:t>, 6–13 (2010).</w:t>
      </w:r>
    </w:p>
    <w:p w14:paraId="601FD264" w14:textId="77777777" w:rsidR="00487D21" w:rsidRPr="00487D21" w:rsidRDefault="00487D21" w:rsidP="00487D21">
      <w:pPr>
        <w:pStyle w:val="Bibliography"/>
        <w:rPr>
          <w:rFonts w:ascii="Times" w:hAnsi="Times"/>
        </w:rPr>
      </w:pPr>
      <w:r w:rsidRPr="00487D21">
        <w:rPr>
          <w:rFonts w:ascii="Times" w:hAnsi="Times"/>
        </w:rPr>
        <w:t>5.</w:t>
      </w:r>
      <w:r w:rsidRPr="00487D21">
        <w:rPr>
          <w:rFonts w:ascii="Times" w:hAnsi="Times"/>
        </w:rPr>
        <w:tab/>
        <w:t xml:space="preserve">Li, Y., Litingtung, Y., Dijke, P. T. &amp; Chiang, C. Aberrant Bmp signaling and notochord delamination in the pathogenesis of esophageal atresia. </w:t>
      </w:r>
      <w:r w:rsidRPr="00487D21">
        <w:rPr>
          <w:rFonts w:ascii="Times" w:hAnsi="Times"/>
          <w:i/>
          <w:iCs/>
        </w:rPr>
        <w:t>Developmental Dynamics</w:t>
      </w:r>
      <w:r w:rsidRPr="00487D21">
        <w:rPr>
          <w:rFonts w:ascii="Times" w:hAnsi="Times"/>
        </w:rPr>
        <w:t xml:space="preserve"> </w:t>
      </w:r>
      <w:r w:rsidRPr="00487D21">
        <w:rPr>
          <w:rFonts w:ascii="Times" w:hAnsi="Times"/>
          <w:b/>
          <w:bCs/>
        </w:rPr>
        <w:t>236</w:t>
      </w:r>
      <w:r w:rsidRPr="00487D21">
        <w:rPr>
          <w:rFonts w:ascii="Times" w:hAnsi="Times"/>
        </w:rPr>
        <w:t>, 746–754 (2007).</w:t>
      </w:r>
    </w:p>
    <w:p w14:paraId="3FD73D64" w14:textId="77777777" w:rsidR="00487D21" w:rsidRPr="00487D21" w:rsidRDefault="00487D21" w:rsidP="00487D21">
      <w:pPr>
        <w:pStyle w:val="Bibliography"/>
        <w:rPr>
          <w:rFonts w:ascii="Times" w:hAnsi="Times"/>
        </w:rPr>
      </w:pPr>
      <w:r w:rsidRPr="00487D21">
        <w:rPr>
          <w:rFonts w:ascii="Times" w:hAnsi="Times"/>
        </w:rPr>
        <w:t>6.</w:t>
      </w:r>
      <w:r w:rsidRPr="00487D21">
        <w:rPr>
          <w:rFonts w:ascii="Times" w:hAnsi="Times"/>
        </w:rPr>
        <w:tab/>
        <w:t xml:space="preserve">Que, J., Choi, M., Ziel, J. W., Klingensmith, J. &amp; Hogan, B. L. M. Morphogenesis of the trachea and esophagus: current players and new roles for noggin and Bmps. </w:t>
      </w:r>
      <w:r w:rsidRPr="00487D21">
        <w:rPr>
          <w:rFonts w:ascii="Times" w:hAnsi="Times"/>
          <w:i/>
          <w:iCs/>
        </w:rPr>
        <w:t>Differentiation</w:t>
      </w:r>
      <w:r w:rsidRPr="00487D21">
        <w:rPr>
          <w:rFonts w:ascii="Times" w:hAnsi="Times"/>
        </w:rPr>
        <w:t xml:space="preserve"> </w:t>
      </w:r>
      <w:r w:rsidRPr="00487D21">
        <w:rPr>
          <w:rFonts w:ascii="Times" w:hAnsi="Times"/>
          <w:b/>
          <w:bCs/>
        </w:rPr>
        <w:t>74</w:t>
      </w:r>
      <w:r w:rsidRPr="00487D21">
        <w:rPr>
          <w:rFonts w:ascii="Times" w:hAnsi="Times"/>
        </w:rPr>
        <w:t>, 422–437 (2006).</w:t>
      </w:r>
    </w:p>
    <w:p w14:paraId="3F5AF0DB" w14:textId="77777777" w:rsidR="00487D21" w:rsidRPr="00487D21" w:rsidRDefault="00487D21" w:rsidP="00487D21">
      <w:pPr>
        <w:pStyle w:val="Bibliography"/>
        <w:rPr>
          <w:rFonts w:ascii="Times" w:hAnsi="Times"/>
        </w:rPr>
      </w:pPr>
      <w:r w:rsidRPr="00487D21">
        <w:rPr>
          <w:rFonts w:ascii="Times" w:hAnsi="Times"/>
        </w:rPr>
        <w:t>7.</w:t>
      </w:r>
      <w:r w:rsidRPr="00487D21">
        <w:rPr>
          <w:rFonts w:ascii="Times" w:hAnsi="Times"/>
        </w:rPr>
        <w:tab/>
        <w:t xml:space="preserve">Que, J. </w:t>
      </w:r>
      <w:r w:rsidRPr="00487D21">
        <w:rPr>
          <w:rFonts w:ascii="Times" w:hAnsi="Times"/>
          <w:i/>
          <w:iCs/>
        </w:rPr>
        <w:t>et al.</w:t>
      </w:r>
      <w:r w:rsidRPr="00487D21">
        <w:rPr>
          <w:rFonts w:ascii="Times" w:hAnsi="Times"/>
        </w:rPr>
        <w:t xml:space="preserve"> Multiple dose-dependent roles for Sox2 in the patterning and differentiation of anterior foregut endoderm. </w:t>
      </w:r>
      <w:r w:rsidRPr="00487D21">
        <w:rPr>
          <w:rFonts w:ascii="Times" w:hAnsi="Times"/>
          <w:i/>
          <w:iCs/>
        </w:rPr>
        <w:t>Development</w:t>
      </w:r>
      <w:r w:rsidRPr="00487D21">
        <w:rPr>
          <w:rFonts w:ascii="Times" w:hAnsi="Times"/>
        </w:rPr>
        <w:t xml:space="preserve"> </w:t>
      </w:r>
      <w:r w:rsidRPr="00487D21">
        <w:rPr>
          <w:rFonts w:ascii="Times" w:hAnsi="Times"/>
          <w:b/>
          <w:bCs/>
        </w:rPr>
        <w:t>134</w:t>
      </w:r>
      <w:r w:rsidRPr="00487D21">
        <w:rPr>
          <w:rFonts w:ascii="Times" w:hAnsi="Times"/>
        </w:rPr>
        <w:t>, 2521–2531 (2007).</w:t>
      </w:r>
    </w:p>
    <w:p w14:paraId="1ED6DEFF" w14:textId="77777777" w:rsidR="00487D21" w:rsidRPr="00487D21" w:rsidRDefault="00487D21" w:rsidP="00487D21">
      <w:pPr>
        <w:pStyle w:val="Bibliography"/>
        <w:rPr>
          <w:rFonts w:ascii="Times" w:hAnsi="Times"/>
        </w:rPr>
      </w:pPr>
      <w:r w:rsidRPr="00487D21">
        <w:rPr>
          <w:rFonts w:ascii="Times" w:hAnsi="Times"/>
        </w:rPr>
        <w:lastRenderedPageBreak/>
        <w:t>8.</w:t>
      </w:r>
      <w:r w:rsidRPr="00487D21">
        <w:rPr>
          <w:rFonts w:ascii="Times" w:hAnsi="Times"/>
        </w:rPr>
        <w:tab/>
        <w:t xml:space="preserve">Gordon, C. T. </w:t>
      </w:r>
      <w:r w:rsidRPr="00487D21">
        <w:rPr>
          <w:rFonts w:ascii="Times" w:hAnsi="Times"/>
          <w:i/>
          <w:iCs/>
        </w:rPr>
        <w:t>et al.</w:t>
      </w:r>
      <w:r w:rsidRPr="00487D21">
        <w:rPr>
          <w:rFonts w:ascii="Times" w:hAnsi="Times"/>
        </w:rPr>
        <w:t xml:space="preserve"> EFTUD2 haploinsufficiency leads to syndromic oesophageal atresia. </w:t>
      </w:r>
      <w:r w:rsidRPr="00487D21">
        <w:rPr>
          <w:rFonts w:ascii="Times" w:hAnsi="Times"/>
          <w:i/>
          <w:iCs/>
        </w:rPr>
        <w:t>Journal of Medical Genetics</w:t>
      </w:r>
      <w:r w:rsidRPr="00487D21">
        <w:rPr>
          <w:rFonts w:ascii="Times" w:hAnsi="Times"/>
        </w:rPr>
        <w:t xml:space="preserve"> </w:t>
      </w:r>
      <w:r w:rsidRPr="00487D21">
        <w:rPr>
          <w:rFonts w:ascii="Times" w:hAnsi="Times"/>
          <w:b/>
          <w:bCs/>
        </w:rPr>
        <w:t>49</w:t>
      </w:r>
      <w:r w:rsidRPr="00487D21">
        <w:rPr>
          <w:rFonts w:ascii="Times" w:hAnsi="Times"/>
        </w:rPr>
        <w:t>, 737–746 (2012).</w:t>
      </w:r>
    </w:p>
    <w:p w14:paraId="3435A385" w14:textId="77777777" w:rsidR="00487D21" w:rsidRPr="00487D21" w:rsidRDefault="00487D21" w:rsidP="00487D21">
      <w:pPr>
        <w:pStyle w:val="Bibliography"/>
        <w:rPr>
          <w:rFonts w:ascii="Times" w:hAnsi="Times"/>
        </w:rPr>
      </w:pPr>
      <w:r w:rsidRPr="00487D21">
        <w:rPr>
          <w:rFonts w:ascii="Times" w:hAnsi="Times"/>
        </w:rPr>
        <w:t>9.</w:t>
      </w:r>
      <w:r w:rsidRPr="00487D21">
        <w:rPr>
          <w:rFonts w:ascii="Times" w:hAnsi="Times"/>
        </w:rPr>
        <w:tab/>
        <w:t xml:space="preserve">Qi, H. </w:t>
      </w:r>
      <w:r w:rsidRPr="00487D21">
        <w:rPr>
          <w:rFonts w:ascii="Times" w:hAnsi="Times"/>
          <w:i/>
          <w:iCs/>
        </w:rPr>
        <w:t>et al.</w:t>
      </w:r>
      <w:r w:rsidRPr="00487D21">
        <w:rPr>
          <w:rFonts w:ascii="Times" w:hAnsi="Times"/>
        </w:rPr>
        <w:t xml:space="preserve"> De novo variants in congenital diaphragmatic hernia identify MYRF as a new syndrome and reveal genetic overlaps with other developmental disorders. </w:t>
      </w:r>
      <w:r w:rsidRPr="00487D21">
        <w:rPr>
          <w:rFonts w:ascii="Times" w:hAnsi="Times"/>
          <w:i/>
          <w:iCs/>
        </w:rPr>
        <w:t>PLOS Genetics</w:t>
      </w:r>
      <w:r w:rsidRPr="00487D21">
        <w:rPr>
          <w:rFonts w:ascii="Times" w:hAnsi="Times"/>
        </w:rPr>
        <w:t xml:space="preserve"> </w:t>
      </w:r>
      <w:r w:rsidRPr="00487D21">
        <w:rPr>
          <w:rFonts w:ascii="Times" w:hAnsi="Times"/>
          <w:b/>
          <w:bCs/>
        </w:rPr>
        <w:t>14</w:t>
      </w:r>
      <w:r w:rsidRPr="00487D21">
        <w:rPr>
          <w:rFonts w:ascii="Times" w:hAnsi="Times"/>
        </w:rPr>
        <w:t>, e1007822 (2018).</w:t>
      </w:r>
    </w:p>
    <w:p w14:paraId="08CEF8B7" w14:textId="77777777" w:rsidR="00487D21" w:rsidRPr="00487D21" w:rsidRDefault="00487D21" w:rsidP="00487D21">
      <w:pPr>
        <w:pStyle w:val="Bibliography"/>
        <w:rPr>
          <w:rFonts w:ascii="Times" w:hAnsi="Times"/>
        </w:rPr>
      </w:pPr>
      <w:r w:rsidRPr="00487D21">
        <w:rPr>
          <w:rFonts w:ascii="Times" w:hAnsi="Times"/>
        </w:rPr>
        <w:t>10.</w:t>
      </w:r>
      <w:r w:rsidRPr="00487D21">
        <w:rPr>
          <w:rFonts w:ascii="Times" w:hAnsi="Times"/>
        </w:rPr>
        <w:tab/>
        <w:t xml:space="preserve">Richter, F. </w:t>
      </w:r>
      <w:r w:rsidRPr="00487D21">
        <w:rPr>
          <w:rFonts w:ascii="Times" w:hAnsi="Times"/>
          <w:i/>
          <w:iCs/>
        </w:rPr>
        <w:t>et al.</w:t>
      </w:r>
      <w:r w:rsidRPr="00487D21">
        <w:rPr>
          <w:rFonts w:ascii="Times" w:hAnsi="Times"/>
        </w:rPr>
        <w:t xml:space="preserve"> Genomic analyses implicate noncoding de novo variants in congenital heart disease. </w:t>
      </w:r>
      <w:r w:rsidRPr="00487D21">
        <w:rPr>
          <w:rFonts w:ascii="Times" w:hAnsi="Times"/>
          <w:i/>
          <w:iCs/>
        </w:rPr>
        <w:t>Nature Genetics</w:t>
      </w:r>
      <w:r w:rsidRPr="00487D21">
        <w:rPr>
          <w:rFonts w:ascii="Times" w:hAnsi="Times"/>
        </w:rPr>
        <w:t xml:space="preserve"> </w:t>
      </w:r>
      <w:r w:rsidRPr="00487D21">
        <w:rPr>
          <w:rFonts w:ascii="Times" w:hAnsi="Times"/>
          <w:b/>
          <w:bCs/>
        </w:rPr>
        <w:t>52</w:t>
      </w:r>
      <w:r w:rsidRPr="00487D21">
        <w:rPr>
          <w:rFonts w:ascii="Times" w:hAnsi="Times"/>
        </w:rPr>
        <w:t>, 769–777 (2020).</w:t>
      </w:r>
    </w:p>
    <w:p w14:paraId="07283E54" w14:textId="77777777" w:rsidR="00487D21" w:rsidRPr="00487D21" w:rsidRDefault="00487D21" w:rsidP="00487D21">
      <w:pPr>
        <w:pStyle w:val="Bibliography"/>
        <w:rPr>
          <w:rFonts w:ascii="Times" w:hAnsi="Times"/>
        </w:rPr>
      </w:pPr>
      <w:r w:rsidRPr="00487D21">
        <w:rPr>
          <w:rFonts w:ascii="Times" w:hAnsi="Times"/>
        </w:rPr>
        <w:t>11.</w:t>
      </w:r>
      <w:r w:rsidRPr="00487D21">
        <w:rPr>
          <w:rFonts w:ascii="Times" w:hAnsi="Times"/>
        </w:rPr>
        <w:tab/>
        <w:t xml:space="preserve">Wang, J. </w:t>
      </w:r>
      <w:r w:rsidRPr="00487D21">
        <w:rPr>
          <w:rFonts w:ascii="Times" w:hAnsi="Times"/>
          <w:i/>
          <w:iCs/>
        </w:rPr>
        <w:t>et al.</w:t>
      </w:r>
      <w:r w:rsidRPr="00487D21">
        <w:rPr>
          <w:rFonts w:ascii="Times" w:hAnsi="Times"/>
        </w:rPr>
        <w:t xml:space="preserve"> Novel candidate genes in esophageal atresia/tracheoesophageal fistula identified by exome sequencing. </w:t>
      </w:r>
      <w:r w:rsidRPr="00487D21">
        <w:rPr>
          <w:rFonts w:ascii="Times" w:hAnsi="Times"/>
          <w:i/>
          <w:iCs/>
        </w:rPr>
        <w:t>European Journal of Human Genetics</w:t>
      </w:r>
      <w:r w:rsidRPr="00487D21">
        <w:rPr>
          <w:rFonts w:ascii="Times" w:hAnsi="Times"/>
        </w:rPr>
        <w:t xml:space="preserve"> </w:t>
      </w:r>
      <w:r w:rsidRPr="00487D21">
        <w:rPr>
          <w:rFonts w:ascii="Times" w:hAnsi="Times"/>
          <w:b/>
          <w:bCs/>
        </w:rPr>
        <w:t>29</w:t>
      </w:r>
      <w:r w:rsidRPr="00487D21">
        <w:rPr>
          <w:rFonts w:ascii="Times" w:hAnsi="Times"/>
        </w:rPr>
        <w:t>, 122–130 (2021).</w:t>
      </w:r>
    </w:p>
    <w:p w14:paraId="2DEBD8AF" w14:textId="77777777" w:rsidR="00487D21" w:rsidRPr="00487D21" w:rsidRDefault="00487D21" w:rsidP="00487D21">
      <w:pPr>
        <w:pStyle w:val="Bibliography"/>
        <w:rPr>
          <w:rFonts w:ascii="Times" w:hAnsi="Times"/>
        </w:rPr>
      </w:pPr>
      <w:r w:rsidRPr="00487D21">
        <w:rPr>
          <w:rFonts w:ascii="Times" w:hAnsi="Times"/>
        </w:rPr>
        <w:t>12.</w:t>
      </w:r>
      <w:r w:rsidRPr="00487D21">
        <w:rPr>
          <w:rFonts w:ascii="Times" w:hAnsi="Times"/>
        </w:rPr>
        <w:tab/>
        <w:t xml:space="preserve">Poplin, R. </w:t>
      </w:r>
      <w:r w:rsidRPr="00487D21">
        <w:rPr>
          <w:rFonts w:ascii="Times" w:hAnsi="Times"/>
          <w:i/>
          <w:iCs/>
        </w:rPr>
        <w:t>et al.</w:t>
      </w:r>
      <w:r w:rsidRPr="00487D21">
        <w:rPr>
          <w:rFonts w:ascii="Times" w:hAnsi="Times"/>
        </w:rPr>
        <w:t xml:space="preserve"> A universal SNP and small-indel variant caller using deep neural networks. </w:t>
      </w:r>
      <w:r w:rsidRPr="00487D21">
        <w:rPr>
          <w:rFonts w:ascii="Times" w:hAnsi="Times"/>
          <w:i/>
          <w:iCs/>
        </w:rPr>
        <w:t>Nature Biotechnology</w:t>
      </w:r>
      <w:r w:rsidRPr="00487D21">
        <w:rPr>
          <w:rFonts w:ascii="Times" w:hAnsi="Times"/>
        </w:rPr>
        <w:t xml:space="preserve"> </w:t>
      </w:r>
      <w:r w:rsidRPr="00487D21">
        <w:rPr>
          <w:rFonts w:ascii="Times" w:hAnsi="Times"/>
          <w:b/>
          <w:bCs/>
        </w:rPr>
        <w:t>36</w:t>
      </w:r>
      <w:r w:rsidRPr="00487D21">
        <w:rPr>
          <w:rFonts w:ascii="Times" w:hAnsi="Times"/>
        </w:rPr>
        <w:t>, 983–987 (2018).</w:t>
      </w:r>
    </w:p>
    <w:p w14:paraId="4BE485F1" w14:textId="77777777" w:rsidR="00487D21" w:rsidRPr="00487D21" w:rsidRDefault="00487D21" w:rsidP="00487D21">
      <w:pPr>
        <w:pStyle w:val="Bibliography"/>
        <w:rPr>
          <w:rFonts w:ascii="Times" w:hAnsi="Times"/>
        </w:rPr>
      </w:pPr>
      <w:r w:rsidRPr="00487D21">
        <w:rPr>
          <w:rFonts w:ascii="Times" w:hAnsi="Times"/>
        </w:rPr>
        <w:t>13.</w:t>
      </w:r>
      <w:r w:rsidRPr="00487D21">
        <w:rPr>
          <w:rFonts w:ascii="Times" w:hAnsi="Times"/>
        </w:rPr>
        <w:tab/>
        <w:t xml:space="preserve">Karczewski, K. J. </w:t>
      </w:r>
      <w:r w:rsidRPr="00487D21">
        <w:rPr>
          <w:rFonts w:ascii="Times" w:hAnsi="Times"/>
          <w:i/>
          <w:iCs/>
        </w:rPr>
        <w:t>et al.</w:t>
      </w:r>
      <w:r w:rsidRPr="00487D21">
        <w:rPr>
          <w:rFonts w:ascii="Times" w:hAnsi="Times"/>
        </w:rPr>
        <w:t xml:space="preserve"> The mutational constraint spectrum quantified from variation in 141,456 humans. </w:t>
      </w:r>
      <w:r w:rsidRPr="00487D21">
        <w:rPr>
          <w:rFonts w:ascii="Times" w:hAnsi="Times"/>
          <w:i/>
          <w:iCs/>
        </w:rPr>
        <w:t>Nature</w:t>
      </w:r>
      <w:r w:rsidRPr="00487D21">
        <w:rPr>
          <w:rFonts w:ascii="Times" w:hAnsi="Times"/>
        </w:rPr>
        <w:t xml:space="preserve"> </w:t>
      </w:r>
      <w:r w:rsidRPr="00487D21">
        <w:rPr>
          <w:rFonts w:ascii="Times" w:hAnsi="Times"/>
          <w:b/>
          <w:bCs/>
        </w:rPr>
        <w:t>581</w:t>
      </w:r>
      <w:r w:rsidRPr="00487D21">
        <w:rPr>
          <w:rFonts w:ascii="Times" w:hAnsi="Times"/>
        </w:rPr>
        <w:t>, 434–443 (2020).</w:t>
      </w:r>
    </w:p>
    <w:p w14:paraId="18F35CA0" w14:textId="77777777" w:rsidR="00487D21" w:rsidRPr="00487D21" w:rsidRDefault="00487D21" w:rsidP="00487D21">
      <w:pPr>
        <w:pStyle w:val="Bibliography"/>
        <w:rPr>
          <w:rFonts w:ascii="Times" w:hAnsi="Times"/>
        </w:rPr>
      </w:pPr>
      <w:r w:rsidRPr="00487D21">
        <w:rPr>
          <w:rFonts w:ascii="Times" w:hAnsi="Times"/>
        </w:rPr>
        <w:t>14.</w:t>
      </w:r>
      <w:r w:rsidRPr="00487D21">
        <w:rPr>
          <w:rFonts w:ascii="Times" w:hAnsi="Times"/>
        </w:rPr>
        <w:tab/>
        <w:t xml:space="preserve">Lek, M. </w:t>
      </w:r>
      <w:r w:rsidRPr="00487D21">
        <w:rPr>
          <w:rFonts w:ascii="Times" w:hAnsi="Times"/>
          <w:i/>
          <w:iCs/>
        </w:rPr>
        <w:t>et al.</w:t>
      </w:r>
      <w:r w:rsidRPr="00487D21">
        <w:rPr>
          <w:rFonts w:ascii="Times" w:hAnsi="Times"/>
        </w:rPr>
        <w:t xml:space="preserve"> Analysis of protein-coding genetic variation in 60,706 humans. </w:t>
      </w:r>
      <w:r w:rsidRPr="00487D21">
        <w:rPr>
          <w:rFonts w:ascii="Times" w:hAnsi="Times"/>
          <w:i/>
          <w:iCs/>
        </w:rPr>
        <w:t>Nature</w:t>
      </w:r>
      <w:r w:rsidRPr="00487D21">
        <w:rPr>
          <w:rFonts w:ascii="Times" w:hAnsi="Times"/>
        </w:rPr>
        <w:t xml:space="preserve"> </w:t>
      </w:r>
      <w:r w:rsidRPr="00487D21">
        <w:rPr>
          <w:rFonts w:ascii="Times" w:hAnsi="Times"/>
          <w:b/>
          <w:bCs/>
        </w:rPr>
        <w:t>536</w:t>
      </w:r>
      <w:r w:rsidRPr="00487D21">
        <w:rPr>
          <w:rFonts w:ascii="Times" w:hAnsi="Times"/>
        </w:rPr>
        <w:t>, 285–291 (2016).</w:t>
      </w:r>
    </w:p>
    <w:p w14:paraId="4B351315" w14:textId="77777777" w:rsidR="00487D21" w:rsidRPr="00487D21" w:rsidRDefault="00487D21" w:rsidP="00487D21">
      <w:pPr>
        <w:pStyle w:val="Bibliography"/>
        <w:rPr>
          <w:rFonts w:ascii="Times" w:hAnsi="Times"/>
        </w:rPr>
      </w:pPr>
      <w:r w:rsidRPr="00487D21">
        <w:rPr>
          <w:rFonts w:ascii="Times" w:hAnsi="Times"/>
        </w:rPr>
        <w:t>15.</w:t>
      </w:r>
      <w:r w:rsidRPr="00487D21">
        <w:rPr>
          <w:rFonts w:ascii="Times" w:hAnsi="Times"/>
        </w:rPr>
        <w:tab/>
        <w:t xml:space="preserve">Han, L. </w:t>
      </w:r>
      <w:r w:rsidRPr="00487D21">
        <w:rPr>
          <w:rFonts w:ascii="Times" w:hAnsi="Times"/>
          <w:i/>
          <w:iCs/>
        </w:rPr>
        <w:t>et al.</w:t>
      </w:r>
      <w:r w:rsidRPr="00487D21">
        <w:rPr>
          <w:rFonts w:ascii="Times" w:hAnsi="Times"/>
        </w:rPr>
        <w:t xml:space="preserve"> Single cell transcriptomics identifies a signaling network coordinating endoderm and mesoderm diversification during foregut organogenesis. </w:t>
      </w:r>
      <w:r w:rsidRPr="00487D21">
        <w:rPr>
          <w:rFonts w:ascii="Times" w:hAnsi="Times"/>
          <w:i/>
          <w:iCs/>
        </w:rPr>
        <w:t>Nature Communications</w:t>
      </w:r>
      <w:r w:rsidRPr="00487D21">
        <w:rPr>
          <w:rFonts w:ascii="Times" w:hAnsi="Times"/>
        </w:rPr>
        <w:t xml:space="preserve"> </w:t>
      </w:r>
      <w:r w:rsidRPr="00487D21">
        <w:rPr>
          <w:rFonts w:ascii="Times" w:hAnsi="Times"/>
          <w:b/>
          <w:bCs/>
        </w:rPr>
        <w:t>11</w:t>
      </w:r>
      <w:r w:rsidRPr="00487D21">
        <w:rPr>
          <w:rFonts w:ascii="Times" w:hAnsi="Times"/>
        </w:rPr>
        <w:t>, 4158 (2020).</w:t>
      </w:r>
    </w:p>
    <w:p w14:paraId="4E29E5DE" w14:textId="77777777" w:rsidR="00487D21" w:rsidRPr="00487D21" w:rsidRDefault="00487D21" w:rsidP="00487D21">
      <w:pPr>
        <w:pStyle w:val="Bibliography"/>
        <w:rPr>
          <w:rFonts w:ascii="Times" w:hAnsi="Times"/>
        </w:rPr>
      </w:pPr>
      <w:r w:rsidRPr="00487D21">
        <w:rPr>
          <w:rFonts w:ascii="Times" w:hAnsi="Times"/>
        </w:rPr>
        <w:t>16.</w:t>
      </w:r>
      <w:r w:rsidRPr="00487D21">
        <w:rPr>
          <w:rFonts w:ascii="Times" w:hAnsi="Times"/>
        </w:rPr>
        <w:tab/>
        <w:t xml:space="preserve">Samocha, K. E. </w:t>
      </w:r>
      <w:r w:rsidRPr="00487D21">
        <w:rPr>
          <w:rFonts w:ascii="Times" w:hAnsi="Times"/>
          <w:i/>
          <w:iCs/>
        </w:rPr>
        <w:t>et al.</w:t>
      </w:r>
      <w:r w:rsidRPr="00487D21">
        <w:rPr>
          <w:rFonts w:ascii="Times" w:hAnsi="Times"/>
        </w:rPr>
        <w:t xml:space="preserve"> A framework for the interpretation of de novo mutation in human disease. </w:t>
      </w:r>
      <w:r w:rsidRPr="00487D21">
        <w:rPr>
          <w:rFonts w:ascii="Times" w:hAnsi="Times"/>
          <w:i/>
          <w:iCs/>
        </w:rPr>
        <w:t>Nature Genetics</w:t>
      </w:r>
      <w:r w:rsidRPr="00487D21">
        <w:rPr>
          <w:rFonts w:ascii="Times" w:hAnsi="Times"/>
        </w:rPr>
        <w:t xml:space="preserve"> </w:t>
      </w:r>
      <w:r w:rsidRPr="00487D21">
        <w:rPr>
          <w:rFonts w:ascii="Times" w:hAnsi="Times"/>
          <w:b/>
          <w:bCs/>
        </w:rPr>
        <w:t>46</w:t>
      </w:r>
      <w:r w:rsidRPr="00487D21">
        <w:rPr>
          <w:rFonts w:ascii="Times" w:hAnsi="Times"/>
        </w:rPr>
        <w:t>, 944–950 (2014).</w:t>
      </w:r>
    </w:p>
    <w:p w14:paraId="38645C4D" w14:textId="77777777" w:rsidR="00487D21" w:rsidRPr="00487D21" w:rsidRDefault="00487D21" w:rsidP="00487D21">
      <w:pPr>
        <w:pStyle w:val="Bibliography"/>
        <w:rPr>
          <w:rFonts w:ascii="Times" w:hAnsi="Times"/>
        </w:rPr>
      </w:pPr>
      <w:r w:rsidRPr="00487D21">
        <w:rPr>
          <w:rFonts w:ascii="Times" w:hAnsi="Times"/>
        </w:rPr>
        <w:t>17.</w:t>
      </w:r>
      <w:r w:rsidRPr="00487D21">
        <w:rPr>
          <w:rFonts w:ascii="Times" w:hAnsi="Times"/>
        </w:rPr>
        <w:tab/>
        <w:t xml:space="preserve">Ware, J. S., Samocha, K. E., Homsy, J. &amp; Daly, M. J. Interpreting de novo Variation in Human Disease Using denovolyzeR. </w:t>
      </w:r>
      <w:r w:rsidRPr="00487D21">
        <w:rPr>
          <w:rFonts w:ascii="Times" w:hAnsi="Times"/>
          <w:i/>
          <w:iCs/>
        </w:rPr>
        <w:t>Current Protocols in Human Genetics</w:t>
      </w:r>
      <w:r w:rsidRPr="00487D21">
        <w:rPr>
          <w:rFonts w:ascii="Times" w:hAnsi="Times"/>
        </w:rPr>
        <w:t xml:space="preserve"> </w:t>
      </w:r>
      <w:r w:rsidRPr="00487D21">
        <w:rPr>
          <w:rFonts w:ascii="Times" w:hAnsi="Times"/>
          <w:b/>
          <w:bCs/>
        </w:rPr>
        <w:t>87</w:t>
      </w:r>
      <w:r w:rsidRPr="00487D21">
        <w:rPr>
          <w:rFonts w:ascii="Times" w:hAnsi="Times"/>
        </w:rPr>
        <w:t>, 7.25.1-7.25.15 (2015).</w:t>
      </w:r>
    </w:p>
    <w:p w14:paraId="7D35C9F7" w14:textId="77777777" w:rsidR="00487D21" w:rsidRPr="00487D21" w:rsidRDefault="00487D21" w:rsidP="00487D21">
      <w:pPr>
        <w:pStyle w:val="Bibliography"/>
        <w:rPr>
          <w:rFonts w:ascii="Times" w:hAnsi="Times"/>
        </w:rPr>
      </w:pPr>
      <w:r w:rsidRPr="00487D21">
        <w:rPr>
          <w:rFonts w:ascii="Times" w:hAnsi="Times"/>
        </w:rPr>
        <w:lastRenderedPageBreak/>
        <w:t>18.</w:t>
      </w:r>
      <w:r w:rsidRPr="00487D21">
        <w:rPr>
          <w:rFonts w:ascii="Times" w:hAnsi="Times"/>
        </w:rPr>
        <w:tab/>
        <w:t xml:space="preserve">Mootha, V. K. </w:t>
      </w:r>
      <w:r w:rsidRPr="00487D21">
        <w:rPr>
          <w:rFonts w:ascii="Times" w:hAnsi="Times"/>
          <w:i/>
          <w:iCs/>
        </w:rPr>
        <w:t>et al.</w:t>
      </w:r>
      <w:r w:rsidRPr="00487D21">
        <w:rPr>
          <w:rFonts w:ascii="Times" w:hAnsi="Times"/>
        </w:rPr>
        <w:t xml:space="preserve"> PGC-1α-responsive genes involved in oxidative phosphorylation are coordinately downregulated in human diabetes. </w:t>
      </w:r>
      <w:r w:rsidRPr="00487D21">
        <w:rPr>
          <w:rFonts w:ascii="Times" w:hAnsi="Times"/>
          <w:i/>
          <w:iCs/>
        </w:rPr>
        <w:t>Nature Genetics</w:t>
      </w:r>
      <w:r w:rsidRPr="00487D21">
        <w:rPr>
          <w:rFonts w:ascii="Times" w:hAnsi="Times"/>
        </w:rPr>
        <w:t xml:space="preserve"> </w:t>
      </w:r>
      <w:r w:rsidRPr="00487D21">
        <w:rPr>
          <w:rFonts w:ascii="Times" w:hAnsi="Times"/>
          <w:b/>
          <w:bCs/>
        </w:rPr>
        <w:t>34</w:t>
      </w:r>
      <w:r w:rsidRPr="00487D21">
        <w:rPr>
          <w:rFonts w:ascii="Times" w:hAnsi="Times"/>
        </w:rPr>
        <w:t>, 267–273 (2003).</w:t>
      </w:r>
    </w:p>
    <w:p w14:paraId="1391FA53" w14:textId="77777777" w:rsidR="00487D21" w:rsidRPr="00487D21" w:rsidRDefault="00487D21" w:rsidP="00487D21">
      <w:pPr>
        <w:pStyle w:val="Bibliography"/>
        <w:rPr>
          <w:rFonts w:ascii="Times" w:hAnsi="Times"/>
        </w:rPr>
      </w:pPr>
      <w:r w:rsidRPr="00487D21">
        <w:rPr>
          <w:rFonts w:ascii="Times" w:hAnsi="Times"/>
        </w:rPr>
        <w:t>19.</w:t>
      </w:r>
      <w:r w:rsidRPr="00487D21">
        <w:rPr>
          <w:rFonts w:ascii="Times" w:hAnsi="Times"/>
        </w:rPr>
        <w:tab/>
        <w:t xml:space="preserve">Subramanian, A. </w:t>
      </w:r>
      <w:r w:rsidRPr="00487D21">
        <w:rPr>
          <w:rFonts w:ascii="Times" w:hAnsi="Times"/>
          <w:i/>
          <w:iCs/>
        </w:rPr>
        <w:t>et al.</w:t>
      </w:r>
      <w:r w:rsidRPr="00487D21">
        <w:rPr>
          <w:rFonts w:ascii="Times" w:hAnsi="Times"/>
        </w:rPr>
        <w:t xml:space="preserve"> Gene set enrichment analysis: A knowledge-based approach for interpreting genome-wide expression profiles. </w:t>
      </w:r>
      <w:r w:rsidRPr="00487D21">
        <w:rPr>
          <w:rFonts w:ascii="Times" w:hAnsi="Times"/>
          <w:i/>
          <w:iCs/>
        </w:rPr>
        <w:t>PNAS</w:t>
      </w:r>
      <w:r w:rsidRPr="00487D21">
        <w:rPr>
          <w:rFonts w:ascii="Times" w:hAnsi="Times"/>
        </w:rPr>
        <w:t xml:space="preserve"> </w:t>
      </w:r>
      <w:r w:rsidRPr="00487D21">
        <w:rPr>
          <w:rFonts w:ascii="Times" w:hAnsi="Times"/>
          <w:b/>
          <w:bCs/>
        </w:rPr>
        <w:t>102</w:t>
      </w:r>
      <w:r w:rsidRPr="00487D21">
        <w:rPr>
          <w:rFonts w:ascii="Times" w:hAnsi="Times"/>
        </w:rPr>
        <w:t>, 15545–15550 (2005).</w:t>
      </w:r>
    </w:p>
    <w:p w14:paraId="623D03B6" w14:textId="77777777" w:rsidR="00487D21" w:rsidRPr="00487D21" w:rsidRDefault="00487D21" w:rsidP="00487D21">
      <w:pPr>
        <w:pStyle w:val="Bibliography"/>
        <w:rPr>
          <w:rFonts w:ascii="Times" w:hAnsi="Times"/>
        </w:rPr>
      </w:pPr>
      <w:r w:rsidRPr="00487D21">
        <w:rPr>
          <w:rFonts w:ascii="Times" w:hAnsi="Times"/>
        </w:rPr>
        <w:t>20.</w:t>
      </w:r>
      <w:r w:rsidRPr="00487D21">
        <w:rPr>
          <w:rFonts w:ascii="Times" w:hAnsi="Times"/>
        </w:rPr>
        <w:tab/>
        <w:t xml:space="preserve">Szklarczyk, D. </w:t>
      </w:r>
      <w:r w:rsidRPr="00487D21">
        <w:rPr>
          <w:rFonts w:ascii="Times" w:hAnsi="Times"/>
          <w:i/>
          <w:iCs/>
        </w:rPr>
        <w:t>et al.</w:t>
      </w:r>
      <w:r w:rsidRPr="00487D21">
        <w:rPr>
          <w:rFonts w:ascii="Times" w:hAnsi="Times"/>
        </w:rPr>
        <w:t xml:space="preserve"> STRING v11: protein–protein association networks with increased coverage, supporting functional discovery in genome-wide experimental datasets. </w:t>
      </w:r>
      <w:r w:rsidRPr="00487D21">
        <w:rPr>
          <w:rFonts w:ascii="Times" w:hAnsi="Times"/>
          <w:i/>
          <w:iCs/>
        </w:rPr>
        <w:t>Nucleic Acids Research</w:t>
      </w:r>
      <w:r w:rsidRPr="00487D21">
        <w:rPr>
          <w:rFonts w:ascii="Times" w:hAnsi="Times"/>
        </w:rPr>
        <w:t xml:space="preserve"> </w:t>
      </w:r>
      <w:r w:rsidRPr="00487D21">
        <w:rPr>
          <w:rFonts w:ascii="Times" w:hAnsi="Times"/>
          <w:b/>
          <w:bCs/>
        </w:rPr>
        <w:t>47</w:t>
      </w:r>
      <w:r w:rsidRPr="00487D21">
        <w:rPr>
          <w:rFonts w:ascii="Times" w:hAnsi="Times"/>
        </w:rPr>
        <w:t>, D607–D613 (2019).</w:t>
      </w:r>
    </w:p>
    <w:p w14:paraId="59C45AD8" w14:textId="77777777" w:rsidR="00487D21" w:rsidRPr="00487D21" w:rsidRDefault="00487D21" w:rsidP="00487D21">
      <w:pPr>
        <w:pStyle w:val="Bibliography"/>
        <w:rPr>
          <w:rFonts w:ascii="Times" w:hAnsi="Times"/>
        </w:rPr>
      </w:pPr>
      <w:r w:rsidRPr="00487D21">
        <w:rPr>
          <w:rFonts w:ascii="Times" w:hAnsi="Times"/>
        </w:rPr>
        <w:t>21.</w:t>
      </w:r>
      <w:r w:rsidRPr="00487D21">
        <w:rPr>
          <w:rFonts w:ascii="Times" w:hAnsi="Times"/>
        </w:rPr>
        <w:tab/>
        <w:t xml:space="preserve">Shannon, P. </w:t>
      </w:r>
      <w:r w:rsidRPr="00487D21">
        <w:rPr>
          <w:rFonts w:ascii="Times" w:hAnsi="Times"/>
          <w:i/>
          <w:iCs/>
        </w:rPr>
        <w:t>et al.</w:t>
      </w:r>
      <w:r w:rsidRPr="00487D21">
        <w:rPr>
          <w:rFonts w:ascii="Times" w:hAnsi="Times"/>
        </w:rPr>
        <w:t xml:space="preserve"> Cytoscape: A Software Environment for Integrated Models of Biomolecular Interaction Networks. </w:t>
      </w:r>
      <w:r w:rsidRPr="00487D21">
        <w:rPr>
          <w:rFonts w:ascii="Times" w:hAnsi="Times"/>
          <w:i/>
          <w:iCs/>
        </w:rPr>
        <w:t>Genome Res.</w:t>
      </w:r>
      <w:r w:rsidRPr="00487D21">
        <w:rPr>
          <w:rFonts w:ascii="Times" w:hAnsi="Times"/>
        </w:rPr>
        <w:t xml:space="preserve"> </w:t>
      </w:r>
      <w:r w:rsidRPr="00487D21">
        <w:rPr>
          <w:rFonts w:ascii="Times" w:hAnsi="Times"/>
          <w:b/>
          <w:bCs/>
        </w:rPr>
        <w:t>13</w:t>
      </w:r>
      <w:r w:rsidRPr="00487D21">
        <w:rPr>
          <w:rFonts w:ascii="Times" w:hAnsi="Times"/>
        </w:rPr>
        <w:t>, 2498–2504 (2003).</w:t>
      </w:r>
    </w:p>
    <w:p w14:paraId="5CDE08BA" w14:textId="77777777" w:rsidR="00487D21" w:rsidRPr="00487D21" w:rsidRDefault="00487D21" w:rsidP="00487D21">
      <w:pPr>
        <w:pStyle w:val="Bibliography"/>
        <w:rPr>
          <w:rFonts w:ascii="Times" w:hAnsi="Times"/>
        </w:rPr>
      </w:pPr>
      <w:r w:rsidRPr="00487D21">
        <w:rPr>
          <w:rFonts w:ascii="Times" w:hAnsi="Times"/>
        </w:rPr>
        <w:t>22.</w:t>
      </w:r>
      <w:r w:rsidRPr="00487D21">
        <w:rPr>
          <w:rFonts w:ascii="Times" w:hAnsi="Times"/>
        </w:rPr>
        <w:tab/>
        <w:t xml:space="preserve">Serra, N. D. &amp; Sundaram, M. V. Transcytosis in the development and morphogenesis of epithelial tissues. </w:t>
      </w:r>
      <w:r w:rsidRPr="00487D21">
        <w:rPr>
          <w:rFonts w:ascii="Times" w:hAnsi="Times"/>
          <w:i/>
          <w:iCs/>
        </w:rPr>
        <w:t>The EMBO Journal</w:t>
      </w:r>
      <w:r w:rsidRPr="00487D21">
        <w:rPr>
          <w:rFonts w:ascii="Times" w:hAnsi="Times"/>
        </w:rPr>
        <w:t xml:space="preserve"> </w:t>
      </w:r>
      <w:r w:rsidRPr="00487D21">
        <w:rPr>
          <w:rFonts w:ascii="Times" w:hAnsi="Times"/>
          <w:b/>
          <w:bCs/>
        </w:rPr>
        <w:t>n/a</w:t>
      </w:r>
      <w:r w:rsidRPr="00487D21">
        <w:rPr>
          <w:rFonts w:ascii="Times" w:hAnsi="Times"/>
        </w:rPr>
        <w:t>, e106163 (2021).</w:t>
      </w:r>
    </w:p>
    <w:p w14:paraId="4D01B5DD" w14:textId="77777777" w:rsidR="00487D21" w:rsidRPr="00487D21" w:rsidRDefault="00487D21" w:rsidP="00487D21">
      <w:pPr>
        <w:pStyle w:val="Bibliography"/>
        <w:rPr>
          <w:rFonts w:ascii="Times" w:hAnsi="Times"/>
        </w:rPr>
      </w:pPr>
      <w:r w:rsidRPr="00487D21">
        <w:rPr>
          <w:rFonts w:ascii="Times" w:hAnsi="Times"/>
        </w:rPr>
        <w:t>23.</w:t>
      </w:r>
      <w:r w:rsidRPr="00487D21">
        <w:rPr>
          <w:rFonts w:ascii="Times" w:hAnsi="Times"/>
        </w:rPr>
        <w:tab/>
        <w:t xml:space="preserve">Best, B. T. Single-cell branching morphogenesis in the Drosophila trachea. </w:t>
      </w:r>
      <w:r w:rsidRPr="00487D21">
        <w:rPr>
          <w:rFonts w:ascii="Times" w:hAnsi="Times"/>
          <w:i/>
          <w:iCs/>
        </w:rPr>
        <w:t>Developmental Biology</w:t>
      </w:r>
      <w:r w:rsidRPr="00487D21">
        <w:rPr>
          <w:rFonts w:ascii="Times" w:hAnsi="Times"/>
        </w:rPr>
        <w:t xml:space="preserve"> </w:t>
      </w:r>
      <w:r w:rsidRPr="00487D21">
        <w:rPr>
          <w:rFonts w:ascii="Times" w:hAnsi="Times"/>
          <w:b/>
          <w:bCs/>
        </w:rPr>
        <w:t>451</w:t>
      </w:r>
      <w:r w:rsidRPr="00487D21">
        <w:rPr>
          <w:rFonts w:ascii="Times" w:hAnsi="Times"/>
        </w:rPr>
        <w:t>, 5–15 (2019).</w:t>
      </w:r>
    </w:p>
    <w:p w14:paraId="55AAC782" w14:textId="77777777" w:rsidR="00487D21" w:rsidRPr="00487D21" w:rsidRDefault="00487D21" w:rsidP="00487D21">
      <w:pPr>
        <w:pStyle w:val="Bibliography"/>
        <w:rPr>
          <w:rFonts w:ascii="Times" w:hAnsi="Times"/>
        </w:rPr>
      </w:pPr>
      <w:r w:rsidRPr="00487D21">
        <w:rPr>
          <w:rFonts w:ascii="Times" w:hAnsi="Times"/>
        </w:rPr>
        <w:t>24.</w:t>
      </w:r>
      <w:r w:rsidRPr="00487D21">
        <w:rPr>
          <w:rFonts w:ascii="Times" w:hAnsi="Times"/>
        </w:rPr>
        <w:tab/>
        <w:t xml:space="preserve">Mathew, R., Rios-Barrera, L. D., Machado, P., Schwab, Y. &amp; Leptin, M. Transcytosis via the late endocytic pathway as a cell morphogenetic mechanism. </w:t>
      </w:r>
      <w:r w:rsidRPr="00487D21">
        <w:rPr>
          <w:rFonts w:ascii="Times" w:hAnsi="Times"/>
          <w:i/>
          <w:iCs/>
        </w:rPr>
        <w:t>The EMBO Journal</w:t>
      </w:r>
      <w:r w:rsidRPr="00487D21">
        <w:rPr>
          <w:rFonts w:ascii="Times" w:hAnsi="Times"/>
        </w:rPr>
        <w:t xml:space="preserve"> </w:t>
      </w:r>
      <w:r w:rsidRPr="00487D21">
        <w:rPr>
          <w:rFonts w:ascii="Times" w:hAnsi="Times"/>
          <w:b/>
          <w:bCs/>
        </w:rPr>
        <w:t>39</w:t>
      </w:r>
      <w:r w:rsidRPr="00487D21">
        <w:rPr>
          <w:rFonts w:ascii="Times" w:hAnsi="Times"/>
        </w:rPr>
        <w:t>, e105332 (2020).</w:t>
      </w:r>
    </w:p>
    <w:p w14:paraId="13B4B978" w14:textId="77777777" w:rsidR="00487D21" w:rsidRPr="00487D21" w:rsidRDefault="00487D21" w:rsidP="00487D21">
      <w:pPr>
        <w:pStyle w:val="Bibliography"/>
        <w:rPr>
          <w:rFonts w:ascii="Times" w:hAnsi="Times"/>
        </w:rPr>
      </w:pPr>
      <w:r w:rsidRPr="00487D21">
        <w:rPr>
          <w:rFonts w:ascii="Times" w:hAnsi="Times"/>
        </w:rPr>
        <w:t>25.</w:t>
      </w:r>
      <w:r w:rsidRPr="00487D21">
        <w:rPr>
          <w:rFonts w:ascii="Times" w:hAnsi="Times"/>
        </w:rPr>
        <w:tab/>
        <w:t xml:space="preserve">Nasr, T. </w:t>
      </w:r>
      <w:r w:rsidRPr="00487D21">
        <w:rPr>
          <w:rFonts w:ascii="Times" w:hAnsi="Times"/>
          <w:i/>
          <w:iCs/>
        </w:rPr>
        <w:t>et al.</w:t>
      </w:r>
      <w:r w:rsidRPr="00487D21">
        <w:rPr>
          <w:rFonts w:ascii="Times" w:hAnsi="Times"/>
        </w:rPr>
        <w:t xml:space="preserve"> Endosome-Mediated Epithelial Remodeling Downstream of Hedgehog-Gli Is Required for Tracheoesophageal Separation. </w:t>
      </w:r>
      <w:r w:rsidRPr="00487D21">
        <w:rPr>
          <w:rFonts w:ascii="Times" w:hAnsi="Times"/>
          <w:i/>
          <w:iCs/>
        </w:rPr>
        <w:t>Developmental Cell</w:t>
      </w:r>
      <w:r w:rsidRPr="00487D21">
        <w:rPr>
          <w:rFonts w:ascii="Times" w:hAnsi="Times"/>
        </w:rPr>
        <w:t xml:space="preserve"> </w:t>
      </w:r>
      <w:r w:rsidRPr="00487D21">
        <w:rPr>
          <w:rFonts w:ascii="Times" w:hAnsi="Times"/>
          <w:b/>
          <w:bCs/>
        </w:rPr>
        <w:t>51</w:t>
      </w:r>
      <w:r w:rsidRPr="00487D21">
        <w:rPr>
          <w:rFonts w:ascii="Times" w:hAnsi="Times"/>
        </w:rPr>
        <w:t>, 665-674.e6 (2019).</w:t>
      </w:r>
    </w:p>
    <w:p w14:paraId="0C5F6032" w14:textId="7A1D3806" w:rsidR="00924C0C" w:rsidRPr="003C3C6F" w:rsidRDefault="00B963EA">
      <w:pPr>
        <w:rPr>
          <w:rFonts w:ascii="Times" w:hAnsi="Times"/>
        </w:rPr>
      </w:pPr>
      <w:r>
        <w:rPr>
          <w:rFonts w:ascii="Times" w:hAnsi="Times"/>
        </w:rPr>
        <w:fldChar w:fldCharType="end"/>
      </w:r>
    </w:p>
    <w:sectPr w:rsidR="00924C0C" w:rsidRPr="003C3C6F" w:rsidSect="00FB12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Yufeng Shen" w:date="2021-03-13T10:02:00Z" w:initials="YS">
    <w:p w14:paraId="46A277CC" w14:textId="77777777" w:rsidR="00335F26" w:rsidRDefault="00335F26" w:rsidP="00335F26">
      <w:pPr>
        <w:pStyle w:val="CommentText"/>
      </w:pPr>
      <w:r>
        <w:rPr>
          <w:rStyle w:val="CommentReference"/>
        </w:rPr>
        <w:annotationRef/>
      </w:r>
      <w:r>
        <w:t>Use VEST4</w:t>
      </w:r>
    </w:p>
  </w:comment>
  <w:comment w:id="18" w:author="Zhong, Guojie" w:date="2021-04-05T14:46:00Z" w:initials="ZG">
    <w:p w14:paraId="61DAA958" w14:textId="77777777" w:rsidR="00335F26" w:rsidRDefault="00335F26" w:rsidP="00335F26">
      <w:pPr>
        <w:pStyle w:val="CommentText"/>
      </w:pPr>
      <w:r>
        <w:rPr>
          <w:rStyle w:val="CommentReference"/>
        </w:rPr>
        <w:annotationRef/>
      </w:r>
      <w:r>
        <w:t xml:space="preserve">Actually, used VEST3 in analysis, I am not including </w:t>
      </w:r>
      <w:proofErr w:type="spellStart"/>
      <w:r>
        <w:t>Dmis</w:t>
      </w:r>
      <w:proofErr w:type="spellEnd"/>
      <w:r>
        <w:t xml:space="preserve"> here because we are trying to </w:t>
      </w:r>
      <w:proofErr w:type="spellStart"/>
      <w:r>
        <w:t>defind</w:t>
      </w:r>
      <w:proofErr w:type="spellEnd"/>
      <w:r>
        <w:t xml:space="preserve"> LGD and missense variants as damage, adding </w:t>
      </w:r>
      <w:proofErr w:type="spellStart"/>
      <w:r>
        <w:t>Dmis</w:t>
      </w:r>
      <w:proofErr w:type="spellEnd"/>
      <w:r>
        <w:t xml:space="preserve"> might be misleading.</w:t>
      </w:r>
    </w:p>
  </w:comment>
  <w:comment w:id="19" w:author="Zhong, Guojie" w:date="2021-04-06T09:28:00Z" w:initials="ZG">
    <w:p w14:paraId="40E03C8A" w14:textId="24E8E6B8" w:rsidR="00550B43" w:rsidRDefault="00550B43">
      <w:pPr>
        <w:pStyle w:val="CommentText"/>
      </w:pPr>
      <w:r>
        <w:rPr>
          <w:rStyle w:val="CommentReference"/>
        </w:rPr>
        <w:annotationRef/>
      </w:r>
      <w:r>
        <w:t xml:space="preserve">This number excluded </w:t>
      </w:r>
      <w:r w:rsidR="004F5284">
        <w:t xml:space="preserve">4 </w:t>
      </w:r>
      <w:proofErr w:type="spellStart"/>
      <w:r>
        <w:t>inframe</w:t>
      </w:r>
      <w:proofErr w:type="spellEnd"/>
      <w:r>
        <w:t xml:space="preserve"> deletion/insertion</w:t>
      </w:r>
      <w:r w:rsidR="004A208C">
        <w:t>;</w:t>
      </w:r>
      <w:r w:rsidR="00FB2CBF">
        <w:t xml:space="preserve"> and</w:t>
      </w:r>
      <w:r w:rsidR="004A208C">
        <w:t xml:space="preserve"> 2 missense</w:t>
      </w:r>
      <w:r w:rsidR="00B0076C">
        <w:t xml:space="preserve">, 2 synonymous, </w:t>
      </w:r>
      <w:r w:rsidR="00FB2CBF">
        <w:t>1 LGD in black</w:t>
      </w:r>
      <w:r w:rsidR="00331143">
        <w:t>list genes</w:t>
      </w:r>
      <w:r>
        <w:t>.</w:t>
      </w:r>
    </w:p>
  </w:comment>
  <w:comment w:id="20" w:author="Zhong, Guojie" w:date="2021-03-11T16:07:00Z" w:initials="ZG">
    <w:p w14:paraId="64654BB2" w14:textId="77777777" w:rsidR="00F8052E" w:rsidRDefault="00F8052E" w:rsidP="00F8052E">
      <w:pPr>
        <w:pStyle w:val="CommentText"/>
      </w:pPr>
      <w:r>
        <w:rPr>
          <w:rStyle w:val="CommentReference"/>
        </w:rPr>
        <w:annotationRef/>
      </w:r>
      <w:r>
        <w:t xml:space="preserve">Shall we include the LOEUF or </w:t>
      </w:r>
      <w:proofErr w:type="spellStart"/>
      <w:r>
        <w:t>MisOEUF</w:t>
      </w:r>
      <w:proofErr w:type="spellEnd"/>
      <w:r>
        <w:t xml:space="preserve"> burden table here?</w:t>
      </w:r>
    </w:p>
  </w:comment>
  <w:comment w:id="21" w:author="Yufeng Shen" w:date="2021-03-13T10:10:00Z" w:initials="YS">
    <w:p w14:paraId="71848B32" w14:textId="77777777" w:rsidR="00BA2A38" w:rsidRDefault="00BA2A38" w:rsidP="00BA2A38">
      <w:pPr>
        <w:pStyle w:val="CommentText"/>
      </w:pPr>
      <w:r>
        <w:rPr>
          <w:rStyle w:val="CommentReference"/>
        </w:rPr>
        <w:annotationRef/>
      </w:r>
      <w:r>
        <w:t xml:space="preserve">Consider removing D-mis from the table. You can combine LGD and missense as a separate “damaging” variants row. </w:t>
      </w:r>
    </w:p>
  </w:comment>
  <w:comment w:id="22" w:author="Yufeng Shen" w:date="2021-03-13T10:11:00Z" w:initials="YS">
    <w:p w14:paraId="2D248E92" w14:textId="77777777" w:rsidR="00BA2A38" w:rsidRDefault="00BA2A38" w:rsidP="00BA2A38">
      <w:pPr>
        <w:pStyle w:val="CommentText"/>
      </w:pPr>
      <w:r>
        <w:rPr>
          <w:rStyle w:val="CommentReference"/>
        </w:rPr>
        <w:annotationRef/>
      </w:r>
      <w:r>
        <w:t xml:space="preserve">What’s the expected N of LGD/missense de </w:t>
      </w:r>
      <w:proofErr w:type="spellStart"/>
      <w:r>
        <w:t>novos</w:t>
      </w:r>
      <w:proofErr w:type="spellEnd"/>
      <w:r>
        <w:t xml:space="preserve"> in all EFTUD2 targets? </w:t>
      </w:r>
    </w:p>
    <w:p w14:paraId="6E7E3394" w14:textId="77777777" w:rsidR="00BA2A38" w:rsidRDefault="00BA2A38" w:rsidP="00BA2A38">
      <w:pPr>
        <w:pStyle w:val="CommentText"/>
      </w:pPr>
    </w:p>
    <w:p w14:paraId="7A8DABF9" w14:textId="77777777" w:rsidR="00BA2A38" w:rsidRDefault="00BA2A38" w:rsidP="00BA2A38">
      <w:pPr>
        <w:pStyle w:val="CommentText"/>
      </w:pPr>
      <w:r>
        <w:t xml:space="preserve">The EFTUD2 targets from ENCODE is from cell line. It might be helpful to predict its target in developing foregut using POLARIS and expression profile of developing foregut. </w:t>
      </w:r>
    </w:p>
  </w:comment>
  <w:comment w:id="23" w:author="Yufeng Shen" w:date="2021-03-13T10:13:00Z" w:initials="YS">
    <w:p w14:paraId="280B6F5D" w14:textId="77777777" w:rsidR="00BA2A38" w:rsidRDefault="00BA2A38" w:rsidP="00BA2A38">
      <w:pPr>
        <w:pStyle w:val="CommentText"/>
      </w:pPr>
      <w:r>
        <w:rPr>
          <w:rStyle w:val="CommentReference"/>
        </w:rPr>
        <w:annotationRef/>
      </w:r>
      <w:r>
        <w:t xml:space="preserve">This number varies a lot when you use a different background rate. LGD is probably ~40%, missense is around ~25% using Lu’s model. </w:t>
      </w:r>
    </w:p>
  </w:comment>
  <w:comment w:id="24" w:author="Yufeng Shen" w:date="2021-03-13T10:07:00Z" w:initials="YS">
    <w:p w14:paraId="5BD4F572" w14:textId="77777777" w:rsidR="00586A3B" w:rsidRDefault="00586A3B" w:rsidP="00586A3B">
      <w:pPr>
        <w:pStyle w:val="CommentText"/>
      </w:pPr>
      <w:r>
        <w:rPr>
          <w:rStyle w:val="CommentReference"/>
        </w:rPr>
        <w:annotationRef/>
      </w:r>
      <w:r>
        <w:t xml:space="preserve">The background mutation rate is too high for this cohort. Can you use Lu’s table used her CDH manuscript? </w:t>
      </w:r>
    </w:p>
    <w:p w14:paraId="13D8F008" w14:textId="77777777" w:rsidR="00586A3B" w:rsidRDefault="00586A3B" w:rsidP="00586A3B">
      <w:pPr>
        <w:pStyle w:val="CommentText"/>
      </w:pPr>
      <w:r>
        <w:t>Re. damaging missense: maybe you don’t need it here.</w:t>
      </w:r>
    </w:p>
    <w:p w14:paraId="047D1FAD" w14:textId="77777777" w:rsidR="00586A3B" w:rsidRDefault="00586A3B" w:rsidP="00586A3B">
      <w:pPr>
        <w:pStyle w:val="CommentText"/>
      </w:pPr>
    </w:p>
    <w:p w14:paraId="4F34EF3D" w14:textId="77777777" w:rsidR="00586A3B" w:rsidRDefault="00586A3B" w:rsidP="00586A3B">
      <w:pPr>
        <w:pStyle w:val="CommentText"/>
      </w:pPr>
      <w:r>
        <w:t xml:space="preserve">Alternatively, can you bin the genes by LOEUF deciles? Put the table in supplementary and use a figure to summarize the burden. </w:t>
      </w:r>
    </w:p>
  </w:comment>
  <w:comment w:id="25" w:author="Zhong, Guojie" w:date="2021-04-22T12:07:00Z" w:initials="ZG">
    <w:p w14:paraId="0613E2BF" w14:textId="00F67324" w:rsidR="004D06E7" w:rsidRDefault="004D06E7">
      <w:pPr>
        <w:pStyle w:val="CommentText"/>
      </w:pPr>
      <w:r>
        <w:rPr>
          <w:rStyle w:val="CommentReference"/>
        </w:rPr>
        <w:annotationRef/>
      </w:r>
      <w:r>
        <w:t xml:space="preserve">I wrote it </w:t>
      </w:r>
      <w:r w:rsidR="004C68F8">
        <w:t>based on</w:t>
      </w:r>
      <w:r>
        <w:t xml:space="preserve"> literature search, </w:t>
      </w:r>
      <w:r w:rsidR="00B60CBE">
        <w:t>perhaps need</w:t>
      </w:r>
      <w:r>
        <w:t xml:space="preserve"> check by experts.</w:t>
      </w:r>
    </w:p>
  </w:comment>
  <w:comment w:id="26" w:author="Yufeng Shen" w:date="2021-03-13T10:28:00Z" w:initials="YS">
    <w:p w14:paraId="65BAE3E8" w14:textId="77777777" w:rsidR="00586A3B" w:rsidRDefault="00586A3B" w:rsidP="00586A3B">
      <w:pPr>
        <w:pStyle w:val="CommentText"/>
      </w:pPr>
      <w:r>
        <w:rPr>
          <w:rStyle w:val="CommentReference"/>
        </w:rPr>
        <w:annotationRef/>
      </w:r>
      <w:r>
        <w:t xml:space="preserve">Prepare a supplementary table to list all genes with DNVs in the gene sets. </w:t>
      </w:r>
    </w:p>
    <w:p w14:paraId="4DC623CE" w14:textId="77777777" w:rsidR="00586A3B" w:rsidRDefault="00586A3B" w:rsidP="00586A3B">
      <w:pPr>
        <w:pStyle w:val="CommentText"/>
      </w:pPr>
    </w:p>
    <w:p w14:paraId="45587E96" w14:textId="77777777" w:rsidR="00586A3B" w:rsidRDefault="00586A3B" w:rsidP="00586A3B">
      <w:pPr>
        <w:pStyle w:val="CommentText"/>
      </w:pPr>
      <w:r>
        <w:t xml:space="preserve">Also, can you do a “clustering” analysis of these gene sets? Similar to what we did in Qi et al 2018 Figure 4A. </w:t>
      </w:r>
    </w:p>
  </w:comment>
  <w:comment w:id="27" w:author="Zhong, Guojie" w:date="2021-04-06T16:57:00Z" w:initials="ZG">
    <w:p w14:paraId="0B40446D" w14:textId="77777777" w:rsidR="005D4CE7" w:rsidRDefault="005D4CE7">
      <w:pPr>
        <w:pStyle w:val="CommentText"/>
      </w:pPr>
      <w:r>
        <w:rPr>
          <w:rStyle w:val="CommentReference"/>
        </w:rPr>
        <w:annotationRef/>
      </w:r>
      <w:r w:rsidR="00493C36" w:rsidRPr="00493C36">
        <w:t>GO_VACUOLE</w:t>
      </w:r>
      <w:r w:rsidR="00493C36">
        <w:t>,</w:t>
      </w:r>
    </w:p>
    <w:p w14:paraId="669BC8BD" w14:textId="77777777" w:rsidR="00493C36" w:rsidRPr="00493C36" w:rsidRDefault="00493C36" w:rsidP="0049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sz w:val="20"/>
          <w:szCs w:val="20"/>
        </w:rPr>
      </w:pPr>
      <w:r w:rsidRPr="00493C36">
        <w:rPr>
          <w:sz w:val="20"/>
          <w:szCs w:val="20"/>
        </w:rPr>
        <w:t>GO_PROCESS_UTILIZING_AUTOPHAGIC_MECHANISM,</w:t>
      </w:r>
    </w:p>
    <w:p w14:paraId="07E79452" w14:textId="5A31C2FD" w:rsidR="00493C36" w:rsidRPr="00493C36" w:rsidRDefault="00493C36" w:rsidP="00493C36">
      <w:pPr>
        <w:pStyle w:val="HTMLPreformatted"/>
        <w:wordWrap w:val="0"/>
        <w:rPr>
          <w:rFonts w:asciiTheme="minorHAnsi" w:eastAsiaTheme="minorEastAsia" w:hAnsiTheme="minorHAnsi" w:cstheme="minorBidi"/>
        </w:rPr>
      </w:pPr>
      <w:r w:rsidRPr="00493C36">
        <w:rPr>
          <w:rFonts w:asciiTheme="minorHAnsi" w:eastAsiaTheme="minorEastAsia" w:hAnsiTheme="minorHAnsi" w:cstheme="minorBidi"/>
        </w:rPr>
        <w:t>GO_INTRACELLULAR_TRANSPORT,</w:t>
      </w:r>
    </w:p>
    <w:p w14:paraId="777C1ADE" w14:textId="77777777" w:rsidR="00493C36" w:rsidRPr="00493C36" w:rsidRDefault="00493C36" w:rsidP="00493C36">
      <w:pPr>
        <w:pStyle w:val="HTMLPreformatted"/>
        <w:wordWrap w:val="0"/>
        <w:rPr>
          <w:rFonts w:asciiTheme="minorHAnsi" w:eastAsiaTheme="minorEastAsia" w:hAnsiTheme="minorHAnsi" w:cstheme="minorBidi"/>
        </w:rPr>
      </w:pPr>
      <w:r w:rsidRPr="00493C36">
        <w:rPr>
          <w:rFonts w:asciiTheme="minorHAnsi" w:eastAsiaTheme="minorEastAsia" w:hAnsiTheme="minorHAnsi" w:cstheme="minorBidi"/>
        </w:rPr>
        <w:t>GO_WHOLE_MEMBRANE,</w:t>
      </w:r>
    </w:p>
    <w:p w14:paraId="633D787F" w14:textId="77777777" w:rsidR="00493C36" w:rsidRPr="00493C36" w:rsidRDefault="00493C36" w:rsidP="00493C36">
      <w:pPr>
        <w:pStyle w:val="HTMLPreformatted"/>
        <w:wordWrap w:val="0"/>
        <w:rPr>
          <w:rFonts w:asciiTheme="minorHAnsi" w:eastAsiaTheme="minorEastAsia" w:hAnsiTheme="minorHAnsi" w:cstheme="minorBidi"/>
        </w:rPr>
      </w:pPr>
      <w:r w:rsidRPr="00493C36">
        <w:rPr>
          <w:rFonts w:asciiTheme="minorHAnsi" w:eastAsiaTheme="minorEastAsia" w:hAnsiTheme="minorHAnsi" w:cstheme="minorBidi"/>
        </w:rPr>
        <w:t>GO_INTRACELLULAR_PROTEIN_TRANSPORT,</w:t>
      </w:r>
    </w:p>
    <w:p w14:paraId="0A3A8472" w14:textId="4BE41FB4" w:rsidR="00493C36" w:rsidRPr="00493C36" w:rsidRDefault="00493C36" w:rsidP="00493C36">
      <w:pPr>
        <w:pStyle w:val="HTMLPreformatted"/>
        <w:wordWrap w:val="0"/>
        <w:rPr>
          <w:rFonts w:asciiTheme="minorHAnsi" w:eastAsiaTheme="minorEastAsia" w:hAnsiTheme="minorHAnsi" w:cstheme="minorBidi"/>
        </w:rPr>
      </w:pPr>
      <w:r w:rsidRPr="00493C36">
        <w:rPr>
          <w:rFonts w:asciiTheme="minorHAnsi" w:eastAsiaTheme="minorEastAsia" w:hAnsiTheme="minorHAnsi" w:cstheme="minorBidi"/>
        </w:rPr>
        <w:t>GO_CELLULAR_MACROMOLECULE_LOCALIZATION</w:t>
      </w:r>
    </w:p>
  </w:comment>
  <w:comment w:id="28" w:author="Zhong, Guojie" w:date="2021-04-21T22:13:00Z" w:initials="ZG">
    <w:p w14:paraId="081068B4" w14:textId="4798F610" w:rsidR="00EC0D58" w:rsidRDefault="00EC0D58">
      <w:pPr>
        <w:pStyle w:val="CommentText"/>
      </w:pPr>
      <w:r>
        <w:rPr>
          <w:rStyle w:val="CommentReference"/>
        </w:rPr>
        <w:annotationRef/>
      </w:r>
      <w:r w:rsidR="007E7D76">
        <w:t>I wonder whether to use this</w:t>
      </w:r>
      <w:r w:rsidR="009A6CFE">
        <w:t xml:space="preserve"> figure</w:t>
      </w:r>
      <w:r w:rsidR="007E7D76">
        <w:t xml:space="preserve"> or the pathway genes only</w:t>
      </w:r>
      <w:r w:rsidR="005C17F0">
        <w:t xml:space="preserve"> figure</w:t>
      </w:r>
      <w:r w:rsidR="007E7D76">
        <w:t>?</w:t>
      </w:r>
    </w:p>
  </w:comment>
  <w:comment w:id="29" w:author="Yufeng Shen" w:date="2021-03-13T10:27:00Z" w:initials="YS">
    <w:p w14:paraId="6EFD17C8" w14:textId="77777777" w:rsidR="00586A3B" w:rsidRDefault="00586A3B" w:rsidP="00586A3B">
      <w:pPr>
        <w:pStyle w:val="CommentText"/>
      </w:pPr>
      <w:r>
        <w:rPr>
          <w:rStyle w:val="CommentReference"/>
        </w:rPr>
        <w:annotationRef/>
      </w:r>
      <w:r>
        <w:t xml:space="preserve">Can you find a bulk RNA-seq data set as reference?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A277CC" w15:done="1"/>
  <w15:commentEx w15:paraId="61DAA958" w15:paraIdParent="46A277CC" w15:done="0"/>
  <w15:commentEx w15:paraId="40E03C8A" w15:done="0"/>
  <w15:commentEx w15:paraId="64654BB2" w15:done="1"/>
  <w15:commentEx w15:paraId="71848B32" w15:done="1"/>
  <w15:commentEx w15:paraId="7A8DABF9" w15:done="1"/>
  <w15:commentEx w15:paraId="280B6F5D" w15:done="1"/>
  <w15:commentEx w15:paraId="4F34EF3D" w15:done="1"/>
  <w15:commentEx w15:paraId="0613E2BF" w15:done="0"/>
  <w15:commentEx w15:paraId="45587E96" w15:done="1"/>
  <w15:commentEx w15:paraId="0A3A8472" w15:done="0"/>
  <w15:commentEx w15:paraId="081068B4" w15:done="0"/>
  <w15:commentEx w15:paraId="6EFD17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70C35" w16cex:dateUtc="2021-03-13T15:02:00Z"/>
  <w16cex:commentExtensible w16cex:durableId="2415A12C" w16cex:dateUtc="2021-04-05T18:46:00Z"/>
  <w16cex:commentExtensible w16cex:durableId="2416A840" w16cex:dateUtc="2021-04-06T13:28:00Z"/>
  <w16cex:commentExtensible w16cex:durableId="23F4BECB" w16cex:dateUtc="2021-03-11T21:07:00Z"/>
  <w16cex:commentExtensible w16cex:durableId="23F70DFF" w16cex:dateUtc="2021-03-13T15:10:00Z"/>
  <w16cex:commentExtensible w16cex:durableId="23F70E57" w16cex:dateUtc="2021-03-13T15:11:00Z"/>
  <w16cex:commentExtensible w16cex:durableId="23F70EC6" w16cex:dateUtc="2021-03-13T15:13:00Z"/>
  <w16cex:commentExtensible w16cex:durableId="23F70D5A" w16cex:dateUtc="2021-03-13T15:07:00Z"/>
  <w16cex:commentExtensible w16cex:durableId="242BE56B" w16cex:dateUtc="2021-04-22T16:07:00Z"/>
  <w16cex:commentExtensible w16cex:durableId="23F7124D" w16cex:dateUtc="2021-03-13T15:28:00Z"/>
  <w16cex:commentExtensible w16cex:durableId="24171197" w16cex:dateUtc="2021-04-06T20:57:00Z"/>
  <w16cex:commentExtensible w16cex:durableId="242B2226" w16cex:dateUtc="2021-04-22T02:13:00Z"/>
  <w16cex:commentExtensible w16cex:durableId="23F7121A" w16cex:dateUtc="2021-03-13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A277CC" w16cid:durableId="23F70C35"/>
  <w16cid:commentId w16cid:paraId="61DAA958" w16cid:durableId="2415A12C"/>
  <w16cid:commentId w16cid:paraId="40E03C8A" w16cid:durableId="2416A840"/>
  <w16cid:commentId w16cid:paraId="64654BB2" w16cid:durableId="23F4BECB"/>
  <w16cid:commentId w16cid:paraId="71848B32" w16cid:durableId="23F70DFF"/>
  <w16cid:commentId w16cid:paraId="7A8DABF9" w16cid:durableId="23F70E57"/>
  <w16cid:commentId w16cid:paraId="280B6F5D" w16cid:durableId="23F70EC6"/>
  <w16cid:commentId w16cid:paraId="4F34EF3D" w16cid:durableId="23F70D5A"/>
  <w16cid:commentId w16cid:paraId="0613E2BF" w16cid:durableId="242BE56B"/>
  <w16cid:commentId w16cid:paraId="45587E96" w16cid:durableId="23F7124D"/>
  <w16cid:commentId w16cid:paraId="0A3A8472" w16cid:durableId="24171197"/>
  <w16cid:commentId w16cid:paraId="081068B4" w16cid:durableId="242B2226"/>
  <w16cid:commentId w16cid:paraId="6EFD17C8" w16cid:durableId="23F712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8C9AC" w14:textId="77777777" w:rsidR="00901048" w:rsidRDefault="00901048" w:rsidP="0088552F">
      <w:r>
        <w:separator/>
      </w:r>
    </w:p>
  </w:endnote>
  <w:endnote w:type="continuationSeparator" w:id="0">
    <w:p w14:paraId="57BDF494" w14:textId="77777777" w:rsidR="00901048" w:rsidRDefault="00901048" w:rsidP="0088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w:altName w:val="Times"/>
    <w:panose1 w:val="0000050000000002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8D49C" w14:textId="77777777" w:rsidR="00901048" w:rsidRDefault="00901048" w:rsidP="0088552F">
      <w:r>
        <w:separator/>
      </w:r>
    </w:p>
  </w:footnote>
  <w:footnote w:type="continuationSeparator" w:id="0">
    <w:p w14:paraId="46BC3977" w14:textId="77777777" w:rsidR="00901048" w:rsidRDefault="00901048" w:rsidP="008855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6730C"/>
    <w:multiLevelType w:val="hybridMultilevel"/>
    <w:tmpl w:val="4DB2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F81A1C"/>
    <w:multiLevelType w:val="hybridMultilevel"/>
    <w:tmpl w:val="323EDA42"/>
    <w:lvl w:ilvl="0" w:tplc="D7A0D656">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15543"/>
    <w:multiLevelType w:val="hybridMultilevel"/>
    <w:tmpl w:val="7BE6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460CE"/>
    <w:multiLevelType w:val="hybridMultilevel"/>
    <w:tmpl w:val="CC1A8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ong, Guojie">
    <w15:presenceInfo w15:providerId="AD" w15:userId="S::gz2294@cumc.columbia.edu::9aa35848-0a97-4360-8d42-5676074dab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3B"/>
    <w:rsid w:val="00000064"/>
    <w:rsid w:val="00000320"/>
    <w:rsid w:val="0000067E"/>
    <w:rsid w:val="000007B8"/>
    <w:rsid w:val="00000995"/>
    <w:rsid w:val="0000250B"/>
    <w:rsid w:val="000039B3"/>
    <w:rsid w:val="000040AC"/>
    <w:rsid w:val="000061D3"/>
    <w:rsid w:val="00007056"/>
    <w:rsid w:val="00007E2D"/>
    <w:rsid w:val="00011680"/>
    <w:rsid w:val="00012984"/>
    <w:rsid w:val="00012A96"/>
    <w:rsid w:val="00012DF0"/>
    <w:rsid w:val="0001385F"/>
    <w:rsid w:val="0001472A"/>
    <w:rsid w:val="000158AE"/>
    <w:rsid w:val="00015AF3"/>
    <w:rsid w:val="00015ECD"/>
    <w:rsid w:val="000166A2"/>
    <w:rsid w:val="00016EF8"/>
    <w:rsid w:val="00017D7A"/>
    <w:rsid w:val="00020CC2"/>
    <w:rsid w:val="00020E30"/>
    <w:rsid w:val="000226FD"/>
    <w:rsid w:val="00022A7E"/>
    <w:rsid w:val="0002342E"/>
    <w:rsid w:val="00023440"/>
    <w:rsid w:val="00023B01"/>
    <w:rsid w:val="00027525"/>
    <w:rsid w:val="00030322"/>
    <w:rsid w:val="00030CA7"/>
    <w:rsid w:val="00031987"/>
    <w:rsid w:val="00031CE7"/>
    <w:rsid w:val="00032748"/>
    <w:rsid w:val="00033BF3"/>
    <w:rsid w:val="000344E7"/>
    <w:rsid w:val="00034A7D"/>
    <w:rsid w:val="00040809"/>
    <w:rsid w:val="00041239"/>
    <w:rsid w:val="0004190F"/>
    <w:rsid w:val="00041F2B"/>
    <w:rsid w:val="0004201F"/>
    <w:rsid w:val="000453AD"/>
    <w:rsid w:val="00050606"/>
    <w:rsid w:val="00050F88"/>
    <w:rsid w:val="00053887"/>
    <w:rsid w:val="000539B9"/>
    <w:rsid w:val="000548BD"/>
    <w:rsid w:val="00055344"/>
    <w:rsid w:val="0005657B"/>
    <w:rsid w:val="00056E47"/>
    <w:rsid w:val="000600C3"/>
    <w:rsid w:val="00060B19"/>
    <w:rsid w:val="00060DFD"/>
    <w:rsid w:val="00061304"/>
    <w:rsid w:val="00061743"/>
    <w:rsid w:val="0006204A"/>
    <w:rsid w:val="0006235B"/>
    <w:rsid w:val="000627BD"/>
    <w:rsid w:val="00064F1A"/>
    <w:rsid w:val="00065C31"/>
    <w:rsid w:val="0006604E"/>
    <w:rsid w:val="00067CB0"/>
    <w:rsid w:val="00070322"/>
    <w:rsid w:val="000709E4"/>
    <w:rsid w:val="00070AE1"/>
    <w:rsid w:val="000723B1"/>
    <w:rsid w:val="0007352B"/>
    <w:rsid w:val="00076E22"/>
    <w:rsid w:val="0007741A"/>
    <w:rsid w:val="000775F7"/>
    <w:rsid w:val="000828D8"/>
    <w:rsid w:val="00082925"/>
    <w:rsid w:val="000876BE"/>
    <w:rsid w:val="0009000B"/>
    <w:rsid w:val="00090B05"/>
    <w:rsid w:val="000925DB"/>
    <w:rsid w:val="00092FB5"/>
    <w:rsid w:val="00093109"/>
    <w:rsid w:val="000948B5"/>
    <w:rsid w:val="00094E29"/>
    <w:rsid w:val="00096B8E"/>
    <w:rsid w:val="000A0BBD"/>
    <w:rsid w:val="000A0FCC"/>
    <w:rsid w:val="000A14C5"/>
    <w:rsid w:val="000A1BB1"/>
    <w:rsid w:val="000A25FF"/>
    <w:rsid w:val="000A5BE0"/>
    <w:rsid w:val="000A643D"/>
    <w:rsid w:val="000A750B"/>
    <w:rsid w:val="000A7A30"/>
    <w:rsid w:val="000B0248"/>
    <w:rsid w:val="000B2422"/>
    <w:rsid w:val="000B24A6"/>
    <w:rsid w:val="000B31C9"/>
    <w:rsid w:val="000B5024"/>
    <w:rsid w:val="000B7188"/>
    <w:rsid w:val="000B7574"/>
    <w:rsid w:val="000B7CC0"/>
    <w:rsid w:val="000C00EC"/>
    <w:rsid w:val="000C03FF"/>
    <w:rsid w:val="000C0DA7"/>
    <w:rsid w:val="000C21A6"/>
    <w:rsid w:val="000C2F0A"/>
    <w:rsid w:val="000C3EE9"/>
    <w:rsid w:val="000C5836"/>
    <w:rsid w:val="000C5D43"/>
    <w:rsid w:val="000C6746"/>
    <w:rsid w:val="000C6860"/>
    <w:rsid w:val="000D1503"/>
    <w:rsid w:val="000D204B"/>
    <w:rsid w:val="000D2287"/>
    <w:rsid w:val="000D3B98"/>
    <w:rsid w:val="000D43B6"/>
    <w:rsid w:val="000D4BDE"/>
    <w:rsid w:val="000D4C03"/>
    <w:rsid w:val="000D4D5A"/>
    <w:rsid w:val="000D5BAE"/>
    <w:rsid w:val="000D61E9"/>
    <w:rsid w:val="000D7D87"/>
    <w:rsid w:val="000E04EC"/>
    <w:rsid w:val="000E2232"/>
    <w:rsid w:val="000E2307"/>
    <w:rsid w:val="000E4240"/>
    <w:rsid w:val="000E5D6C"/>
    <w:rsid w:val="000F0318"/>
    <w:rsid w:val="000F046B"/>
    <w:rsid w:val="000F105B"/>
    <w:rsid w:val="000F2FE9"/>
    <w:rsid w:val="000F32EC"/>
    <w:rsid w:val="000F5013"/>
    <w:rsid w:val="000F58BF"/>
    <w:rsid w:val="000F5A59"/>
    <w:rsid w:val="000F636C"/>
    <w:rsid w:val="000F7CCA"/>
    <w:rsid w:val="0010481C"/>
    <w:rsid w:val="00105A0D"/>
    <w:rsid w:val="001069B3"/>
    <w:rsid w:val="00106E8E"/>
    <w:rsid w:val="001073D8"/>
    <w:rsid w:val="0011026C"/>
    <w:rsid w:val="001119C6"/>
    <w:rsid w:val="00112340"/>
    <w:rsid w:val="00114427"/>
    <w:rsid w:val="00116246"/>
    <w:rsid w:val="00116DF4"/>
    <w:rsid w:val="00117CAE"/>
    <w:rsid w:val="00122246"/>
    <w:rsid w:val="001227F1"/>
    <w:rsid w:val="00124AE9"/>
    <w:rsid w:val="001252B0"/>
    <w:rsid w:val="00126213"/>
    <w:rsid w:val="00126463"/>
    <w:rsid w:val="0012719A"/>
    <w:rsid w:val="00127CDF"/>
    <w:rsid w:val="0013010A"/>
    <w:rsid w:val="0013061D"/>
    <w:rsid w:val="00131895"/>
    <w:rsid w:val="0013269B"/>
    <w:rsid w:val="00132D44"/>
    <w:rsid w:val="00133C70"/>
    <w:rsid w:val="00135882"/>
    <w:rsid w:val="00135FE3"/>
    <w:rsid w:val="00136282"/>
    <w:rsid w:val="001363EB"/>
    <w:rsid w:val="0013677A"/>
    <w:rsid w:val="00137197"/>
    <w:rsid w:val="00140BEA"/>
    <w:rsid w:val="00141A7F"/>
    <w:rsid w:val="0014256C"/>
    <w:rsid w:val="0014269A"/>
    <w:rsid w:val="00142DB6"/>
    <w:rsid w:val="00144F32"/>
    <w:rsid w:val="001459D6"/>
    <w:rsid w:val="00146399"/>
    <w:rsid w:val="00146806"/>
    <w:rsid w:val="001514D7"/>
    <w:rsid w:val="0015172E"/>
    <w:rsid w:val="00151C2A"/>
    <w:rsid w:val="00152011"/>
    <w:rsid w:val="00152EE4"/>
    <w:rsid w:val="00154A44"/>
    <w:rsid w:val="00156690"/>
    <w:rsid w:val="00156EB8"/>
    <w:rsid w:val="00157209"/>
    <w:rsid w:val="0015772E"/>
    <w:rsid w:val="00160049"/>
    <w:rsid w:val="001608A6"/>
    <w:rsid w:val="00160C20"/>
    <w:rsid w:val="001621BF"/>
    <w:rsid w:val="0016228D"/>
    <w:rsid w:val="001627BC"/>
    <w:rsid w:val="0016343F"/>
    <w:rsid w:val="00164083"/>
    <w:rsid w:val="0016772E"/>
    <w:rsid w:val="00172014"/>
    <w:rsid w:val="00173D1C"/>
    <w:rsid w:val="00174C16"/>
    <w:rsid w:val="00174D61"/>
    <w:rsid w:val="0017632A"/>
    <w:rsid w:val="00176BA4"/>
    <w:rsid w:val="00181273"/>
    <w:rsid w:val="001818D7"/>
    <w:rsid w:val="00181ABC"/>
    <w:rsid w:val="00182029"/>
    <w:rsid w:val="00185D94"/>
    <w:rsid w:val="00185FE0"/>
    <w:rsid w:val="001861DC"/>
    <w:rsid w:val="001864BB"/>
    <w:rsid w:val="00186507"/>
    <w:rsid w:val="00186C5F"/>
    <w:rsid w:val="0019032B"/>
    <w:rsid w:val="00191286"/>
    <w:rsid w:val="00193279"/>
    <w:rsid w:val="00195DDC"/>
    <w:rsid w:val="00196450"/>
    <w:rsid w:val="001A1929"/>
    <w:rsid w:val="001A496A"/>
    <w:rsid w:val="001A4B95"/>
    <w:rsid w:val="001A4F52"/>
    <w:rsid w:val="001A5A99"/>
    <w:rsid w:val="001A7624"/>
    <w:rsid w:val="001B0086"/>
    <w:rsid w:val="001B0588"/>
    <w:rsid w:val="001B0802"/>
    <w:rsid w:val="001B454B"/>
    <w:rsid w:val="001B4E7A"/>
    <w:rsid w:val="001B555B"/>
    <w:rsid w:val="001B5D79"/>
    <w:rsid w:val="001C0389"/>
    <w:rsid w:val="001C0D68"/>
    <w:rsid w:val="001C2595"/>
    <w:rsid w:val="001C3DB8"/>
    <w:rsid w:val="001C6FAD"/>
    <w:rsid w:val="001C785B"/>
    <w:rsid w:val="001D00E2"/>
    <w:rsid w:val="001D0E1F"/>
    <w:rsid w:val="001D1797"/>
    <w:rsid w:val="001D328B"/>
    <w:rsid w:val="001D4E8C"/>
    <w:rsid w:val="001D66AE"/>
    <w:rsid w:val="001D778C"/>
    <w:rsid w:val="001E0230"/>
    <w:rsid w:val="001E118E"/>
    <w:rsid w:val="001E3CC1"/>
    <w:rsid w:val="001E438C"/>
    <w:rsid w:val="001E468A"/>
    <w:rsid w:val="001E568A"/>
    <w:rsid w:val="001F2892"/>
    <w:rsid w:val="001F2961"/>
    <w:rsid w:val="001F5847"/>
    <w:rsid w:val="001F5E3C"/>
    <w:rsid w:val="001F73DB"/>
    <w:rsid w:val="002002E4"/>
    <w:rsid w:val="00200C71"/>
    <w:rsid w:val="002018CF"/>
    <w:rsid w:val="002023E3"/>
    <w:rsid w:val="002032BF"/>
    <w:rsid w:val="0020345C"/>
    <w:rsid w:val="002045EA"/>
    <w:rsid w:val="00205E93"/>
    <w:rsid w:val="00205FA9"/>
    <w:rsid w:val="00207B8D"/>
    <w:rsid w:val="002103AF"/>
    <w:rsid w:val="00210B73"/>
    <w:rsid w:val="00211176"/>
    <w:rsid w:val="0021119B"/>
    <w:rsid w:val="00211265"/>
    <w:rsid w:val="00211321"/>
    <w:rsid w:val="0021154D"/>
    <w:rsid w:val="00211FBE"/>
    <w:rsid w:val="002149FC"/>
    <w:rsid w:val="00215AF1"/>
    <w:rsid w:val="00216D24"/>
    <w:rsid w:val="00217F6D"/>
    <w:rsid w:val="00220C9B"/>
    <w:rsid w:val="0022113C"/>
    <w:rsid w:val="002245B6"/>
    <w:rsid w:val="00224B8B"/>
    <w:rsid w:val="00224F1F"/>
    <w:rsid w:val="0022595A"/>
    <w:rsid w:val="0022597D"/>
    <w:rsid w:val="00226A37"/>
    <w:rsid w:val="00227591"/>
    <w:rsid w:val="00227805"/>
    <w:rsid w:val="00230010"/>
    <w:rsid w:val="0023003E"/>
    <w:rsid w:val="00230475"/>
    <w:rsid w:val="0023064E"/>
    <w:rsid w:val="002308CA"/>
    <w:rsid w:val="00232083"/>
    <w:rsid w:val="002337E7"/>
    <w:rsid w:val="002379F3"/>
    <w:rsid w:val="00237C0C"/>
    <w:rsid w:val="002408FA"/>
    <w:rsid w:val="00242921"/>
    <w:rsid w:val="002429F2"/>
    <w:rsid w:val="00243144"/>
    <w:rsid w:val="00243EF1"/>
    <w:rsid w:val="00245075"/>
    <w:rsid w:val="002451C2"/>
    <w:rsid w:val="0024570D"/>
    <w:rsid w:val="002463AA"/>
    <w:rsid w:val="00247249"/>
    <w:rsid w:val="002502B9"/>
    <w:rsid w:val="00250DCF"/>
    <w:rsid w:val="002525DF"/>
    <w:rsid w:val="00252ABA"/>
    <w:rsid w:val="00254592"/>
    <w:rsid w:val="0025473C"/>
    <w:rsid w:val="00255B05"/>
    <w:rsid w:val="00257B28"/>
    <w:rsid w:val="00257C2B"/>
    <w:rsid w:val="00260083"/>
    <w:rsid w:val="00262294"/>
    <w:rsid w:val="0026241B"/>
    <w:rsid w:val="00264216"/>
    <w:rsid w:val="00265419"/>
    <w:rsid w:val="00266182"/>
    <w:rsid w:val="002662C8"/>
    <w:rsid w:val="00267D1A"/>
    <w:rsid w:val="00267E0B"/>
    <w:rsid w:val="00270CDD"/>
    <w:rsid w:val="00270E01"/>
    <w:rsid w:val="00273605"/>
    <w:rsid w:val="002738B7"/>
    <w:rsid w:val="002754D4"/>
    <w:rsid w:val="0027580E"/>
    <w:rsid w:val="0027622E"/>
    <w:rsid w:val="002762A1"/>
    <w:rsid w:val="00280AFF"/>
    <w:rsid w:val="00281EDE"/>
    <w:rsid w:val="00283417"/>
    <w:rsid w:val="00283A16"/>
    <w:rsid w:val="002867F2"/>
    <w:rsid w:val="00287AC2"/>
    <w:rsid w:val="00293757"/>
    <w:rsid w:val="00293A4F"/>
    <w:rsid w:val="00293D2B"/>
    <w:rsid w:val="00294820"/>
    <w:rsid w:val="00297080"/>
    <w:rsid w:val="002A1076"/>
    <w:rsid w:val="002A23E6"/>
    <w:rsid w:val="002A25E3"/>
    <w:rsid w:val="002A2742"/>
    <w:rsid w:val="002A38D3"/>
    <w:rsid w:val="002A4593"/>
    <w:rsid w:val="002A4D57"/>
    <w:rsid w:val="002A5628"/>
    <w:rsid w:val="002A6F8A"/>
    <w:rsid w:val="002B0162"/>
    <w:rsid w:val="002B594F"/>
    <w:rsid w:val="002B72D6"/>
    <w:rsid w:val="002B7838"/>
    <w:rsid w:val="002C00E8"/>
    <w:rsid w:val="002C321A"/>
    <w:rsid w:val="002C3734"/>
    <w:rsid w:val="002C3E91"/>
    <w:rsid w:val="002C4AAF"/>
    <w:rsid w:val="002C5306"/>
    <w:rsid w:val="002C7A63"/>
    <w:rsid w:val="002C7AD8"/>
    <w:rsid w:val="002D0F97"/>
    <w:rsid w:val="002D145D"/>
    <w:rsid w:val="002D1696"/>
    <w:rsid w:val="002D395C"/>
    <w:rsid w:val="002D751B"/>
    <w:rsid w:val="002E010E"/>
    <w:rsid w:val="002E0956"/>
    <w:rsid w:val="002E188D"/>
    <w:rsid w:val="002E1E66"/>
    <w:rsid w:val="002E20C7"/>
    <w:rsid w:val="002E2656"/>
    <w:rsid w:val="002E30C4"/>
    <w:rsid w:val="002E4A28"/>
    <w:rsid w:val="002E5721"/>
    <w:rsid w:val="002E7717"/>
    <w:rsid w:val="002F084E"/>
    <w:rsid w:val="002F35BF"/>
    <w:rsid w:val="002F445F"/>
    <w:rsid w:val="002F4EC1"/>
    <w:rsid w:val="002F587E"/>
    <w:rsid w:val="002F7BC4"/>
    <w:rsid w:val="003008E0"/>
    <w:rsid w:val="00302AB0"/>
    <w:rsid w:val="0030547B"/>
    <w:rsid w:val="00305A44"/>
    <w:rsid w:val="00306322"/>
    <w:rsid w:val="003071A4"/>
    <w:rsid w:val="00311111"/>
    <w:rsid w:val="0031192B"/>
    <w:rsid w:val="003120B7"/>
    <w:rsid w:val="00312953"/>
    <w:rsid w:val="0031387C"/>
    <w:rsid w:val="00315814"/>
    <w:rsid w:val="00316854"/>
    <w:rsid w:val="003175BC"/>
    <w:rsid w:val="00317938"/>
    <w:rsid w:val="003203EC"/>
    <w:rsid w:val="0032134D"/>
    <w:rsid w:val="00322334"/>
    <w:rsid w:val="00323BF7"/>
    <w:rsid w:val="00325930"/>
    <w:rsid w:val="00325E46"/>
    <w:rsid w:val="00325EB2"/>
    <w:rsid w:val="00326739"/>
    <w:rsid w:val="00330245"/>
    <w:rsid w:val="0033031F"/>
    <w:rsid w:val="00330CDC"/>
    <w:rsid w:val="00331143"/>
    <w:rsid w:val="00332173"/>
    <w:rsid w:val="003338D2"/>
    <w:rsid w:val="00335D1D"/>
    <w:rsid w:val="00335F26"/>
    <w:rsid w:val="00337321"/>
    <w:rsid w:val="003404F9"/>
    <w:rsid w:val="00340EDF"/>
    <w:rsid w:val="0034119E"/>
    <w:rsid w:val="003422B5"/>
    <w:rsid w:val="00344242"/>
    <w:rsid w:val="00345635"/>
    <w:rsid w:val="00345C9C"/>
    <w:rsid w:val="00345DDC"/>
    <w:rsid w:val="003462DD"/>
    <w:rsid w:val="003504A4"/>
    <w:rsid w:val="003508C1"/>
    <w:rsid w:val="003522F6"/>
    <w:rsid w:val="00353A3B"/>
    <w:rsid w:val="00354EB2"/>
    <w:rsid w:val="00355701"/>
    <w:rsid w:val="0035653B"/>
    <w:rsid w:val="0035682E"/>
    <w:rsid w:val="00356845"/>
    <w:rsid w:val="00364BA5"/>
    <w:rsid w:val="00365B8D"/>
    <w:rsid w:val="0036745A"/>
    <w:rsid w:val="003702C6"/>
    <w:rsid w:val="003705E7"/>
    <w:rsid w:val="00371F29"/>
    <w:rsid w:val="00373400"/>
    <w:rsid w:val="003747B4"/>
    <w:rsid w:val="00374D36"/>
    <w:rsid w:val="00375565"/>
    <w:rsid w:val="00375B91"/>
    <w:rsid w:val="0037728F"/>
    <w:rsid w:val="00380A0C"/>
    <w:rsid w:val="00380F00"/>
    <w:rsid w:val="00381BFF"/>
    <w:rsid w:val="00383150"/>
    <w:rsid w:val="003843D2"/>
    <w:rsid w:val="0038678D"/>
    <w:rsid w:val="0038733A"/>
    <w:rsid w:val="0038763A"/>
    <w:rsid w:val="003906F5"/>
    <w:rsid w:val="003916C5"/>
    <w:rsid w:val="0039190D"/>
    <w:rsid w:val="0039265C"/>
    <w:rsid w:val="00392BFE"/>
    <w:rsid w:val="00393422"/>
    <w:rsid w:val="003946C7"/>
    <w:rsid w:val="00395DCB"/>
    <w:rsid w:val="0039643C"/>
    <w:rsid w:val="0039750D"/>
    <w:rsid w:val="00397655"/>
    <w:rsid w:val="003976A6"/>
    <w:rsid w:val="00397DEA"/>
    <w:rsid w:val="003A12B4"/>
    <w:rsid w:val="003A1E76"/>
    <w:rsid w:val="003A3198"/>
    <w:rsid w:val="003A3EB4"/>
    <w:rsid w:val="003A4C08"/>
    <w:rsid w:val="003A59B9"/>
    <w:rsid w:val="003A5A16"/>
    <w:rsid w:val="003A7B91"/>
    <w:rsid w:val="003A7EF1"/>
    <w:rsid w:val="003B04B8"/>
    <w:rsid w:val="003B117A"/>
    <w:rsid w:val="003B5512"/>
    <w:rsid w:val="003B61B8"/>
    <w:rsid w:val="003B6222"/>
    <w:rsid w:val="003B7B26"/>
    <w:rsid w:val="003B7B68"/>
    <w:rsid w:val="003B7CB8"/>
    <w:rsid w:val="003B7E21"/>
    <w:rsid w:val="003C1F28"/>
    <w:rsid w:val="003C2159"/>
    <w:rsid w:val="003C3C6F"/>
    <w:rsid w:val="003C44C1"/>
    <w:rsid w:val="003C4987"/>
    <w:rsid w:val="003C5BCE"/>
    <w:rsid w:val="003C5F2B"/>
    <w:rsid w:val="003C6220"/>
    <w:rsid w:val="003C6736"/>
    <w:rsid w:val="003C6EA5"/>
    <w:rsid w:val="003C7C5D"/>
    <w:rsid w:val="003D13F8"/>
    <w:rsid w:val="003D38DA"/>
    <w:rsid w:val="003D3E58"/>
    <w:rsid w:val="003D4ADD"/>
    <w:rsid w:val="003D50B9"/>
    <w:rsid w:val="003D5BAB"/>
    <w:rsid w:val="003D660F"/>
    <w:rsid w:val="003D7306"/>
    <w:rsid w:val="003D786B"/>
    <w:rsid w:val="003E1E10"/>
    <w:rsid w:val="003E5453"/>
    <w:rsid w:val="003E5DC5"/>
    <w:rsid w:val="003E64E9"/>
    <w:rsid w:val="003E7475"/>
    <w:rsid w:val="003E7537"/>
    <w:rsid w:val="003F074F"/>
    <w:rsid w:val="003F10A3"/>
    <w:rsid w:val="003F1E92"/>
    <w:rsid w:val="003F1FFA"/>
    <w:rsid w:val="003F2305"/>
    <w:rsid w:val="003F23E1"/>
    <w:rsid w:val="003F2847"/>
    <w:rsid w:val="003F2850"/>
    <w:rsid w:val="003F28DB"/>
    <w:rsid w:val="003F31B9"/>
    <w:rsid w:val="003F500A"/>
    <w:rsid w:val="003F648A"/>
    <w:rsid w:val="00400A7D"/>
    <w:rsid w:val="004019DC"/>
    <w:rsid w:val="004040DF"/>
    <w:rsid w:val="00405504"/>
    <w:rsid w:val="00406F8A"/>
    <w:rsid w:val="004071FB"/>
    <w:rsid w:val="00407860"/>
    <w:rsid w:val="00410E7B"/>
    <w:rsid w:val="00412A77"/>
    <w:rsid w:val="0041321B"/>
    <w:rsid w:val="00413EA2"/>
    <w:rsid w:val="00414007"/>
    <w:rsid w:val="00414EAB"/>
    <w:rsid w:val="0041538A"/>
    <w:rsid w:val="00415D1D"/>
    <w:rsid w:val="00415E49"/>
    <w:rsid w:val="004161E0"/>
    <w:rsid w:val="00416D3E"/>
    <w:rsid w:val="00420C63"/>
    <w:rsid w:val="00421447"/>
    <w:rsid w:val="00421591"/>
    <w:rsid w:val="00423226"/>
    <w:rsid w:val="004247C9"/>
    <w:rsid w:val="0042544F"/>
    <w:rsid w:val="0042571D"/>
    <w:rsid w:val="00425B0B"/>
    <w:rsid w:val="00425F0F"/>
    <w:rsid w:val="00426B26"/>
    <w:rsid w:val="00426F7E"/>
    <w:rsid w:val="004273DA"/>
    <w:rsid w:val="004304DF"/>
    <w:rsid w:val="00432713"/>
    <w:rsid w:val="004338BD"/>
    <w:rsid w:val="00434494"/>
    <w:rsid w:val="00435F60"/>
    <w:rsid w:val="00440441"/>
    <w:rsid w:val="00441019"/>
    <w:rsid w:val="00441163"/>
    <w:rsid w:val="004423E3"/>
    <w:rsid w:val="00445DA5"/>
    <w:rsid w:val="0044696F"/>
    <w:rsid w:val="00447E09"/>
    <w:rsid w:val="00451361"/>
    <w:rsid w:val="00451A7C"/>
    <w:rsid w:val="00451BBD"/>
    <w:rsid w:val="00452FE1"/>
    <w:rsid w:val="00453C7C"/>
    <w:rsid w:val="0045493A"/>
    <w:rsid w:val="00455F6B"/>
    <w:rsid w:val="00456BC6"/>
    <w:rsid w:val="004605B3"/>
    <w:rsid w:val="00460C50"/>
    <w:rsid w:val="004637D9"/>
    <w:rsid w:val="00463877"/>
    <w:rsid w:val="00464491"/>
    <w:rsid w:val="0046671B"/>
    <w:rsid w:val="00470B75"/>
    <w:rsid w:val="004717E3"/>
    <w:rsid w:val="004718AB"/>
    <w:rsid w:val="004721D8"/>
    <w:rsid w:val="00472411"/>
    <w:rsid w:val="0047253C"/>
    <w:rsid w:val="00473A24"/>
    <w:rsid w:val="00476707"/>
    <w:rsid w:val="00476732"/>
    <w:rsid w:val="004768D8"/>
    <w:rsid w:val="00476D94"/>
    <w:rsid w:val="00477CC8"/>
    <w:rsid w:val="00480AA5"/>
    <w:rsid w:val="00481127"/>
    <w:rsid w:val="00483100"/>
    <w:rsid w:val="00483965"/>
    <w:rsid w:val="004840DD"/>
    <w:rsid w:val="00484BAA"/>
    <w:rsid w:val="00487A80"/>
    <w:rsid w:val="00487D21"/>
    <w:rsid w:val="004903B6"/>
    <w:rsid w:val="00490EB8"/>
    <w:rsid w:val="0049102B"/>
    <w:rsid w:val="0049131D"/>
    <w:rsid w:val="004917F1"/>
    <w:rsid w:val="00493C36"/>
    <w:rsid w:val="00494E1E"/>
    <w:rsid w:val="00495326"/>
    <w:rsid w:val="00495FB6"/>
    <w:rsid w:val="004A0449"/>
    <w:rsid w:val="004A16B7"/>
    <w:rsid w:val="004A1A00"/>
    <w:rsid w:val="004A208C"/>
    <w:rsid w:val="004A5858"/>
    <w:rsid w:val="004A5A9D"/>
    <w:rsid w:val="004A658F"/>
    <w:rsid w:val="004A6604"/>
    <w:rsid w:val="004A6A44"/>
    <w:rsid w:val="004A7342"/>
    <w:rsid w:val="004A7517"/>
    <w:rsid w:val="004A79E2"/>
    <w:rsid w:val="004A7ED4"/>
    <w:rsid w:val="004B0750"/>
    <w:rsid w:val="004B07F0"/>
    <w:rsid w:val="004B172E"/>
    <w:rsid w:val="004B202B"/>
    <w:rsid w:val="004B3C4D"/>
    <w:rsid w:val="004B55CB"/>
    <w:rsid w:val="004B5806"/>
    <w:rsid w:val="004B5C3F"/>
    <w:rsid w:val="004B7658"/>
    <w:rsid w:val="004C0609"/>
    <w:rsid w:val="004C084B"/>
    <w:rsid w:val="004C13AA"/>
    <w:rsid w:val="004C1B23"/>
    <w:rsid w:val="004C2F6A"/>
    <w:rsid w:val="004C38B6"/>
    <w:rsid w:val="004C3F17"/>
    <w:rsid w:val="004C4EB4"/>
    <w:rsid w:val="004C68F8"/>
    <w:rsid w:val="004C6B63"/>
    <w:rsid w:val="004C75AD"/>
    <w:rsid w:val="004C7828"/>
    <w:rsid w:val="004D06E7"/>
    <w:rsid w:val="004D0737"/>
    <w:rsid w:val="004D1C8B"/>
    <w:rsid w:val="004D394F"/>
    <w:rsid w:val="004D3F66"/>
    <w:rsid w:val="004D40D3"/>
    <w:rsid w:val="004D414C"/>
    <w:rsid w:val="004D45BE"/>
    <w:rsid w:val="004D5154"/>
    <w:rsid w:val="004D5565"/>
    <w:rsid w:val="004D6B31"/>
    <w:rsid w:val="004E11C4"/>
    <w:rsid w:val="004E1285"/>
    <w:rsid w:val="004E2BCA"/>
    <w:rsid w:val="004E2D34"/>
    <w:rsid w:val="004E3402"/>
    <w:rsid w:val="004E3CD4"/>
    <w:rsid w:val="004E42C3"/>
    <w:rsid w:val="004E46E2"/>
    <w:rsid w:val="004E4BEF"/>
    <w:rsid w:val="004E6CC0"/>
    <w:rsid w:val="004F0AF8"/>
    <w:rsid w:val="004F12AB"/>
    <w:rsid w:val="004F15EC"/>
    <w:rsid w:val="004F302F"/>
    <w:rsid w:val="004F31E4"/>
    <w:rsid w:val="004F4154"/>
    <w:rsid w:val="004F5284"/>
    <w:rsid w:val="004F52CE"/>
    <w:rsid w:val="004F6A90"/>
    <w:rsid w:val="004F7E5B"/>
    <w:rsid w:val="005004C8"/>
    <w:rsid w:val="00500B2E"/>
    <w:rsid w:val="00500B55"/>
    <w:rsid w:val="00501CAD"/>
    <w:rsid w:val="00502B68"/>
    <w:rsid w:val="005055D8"/>
    <w:rsid w:val="00506F63"/>
    <w:rsid w:val="005072E2"/>
    <w:rsid w:val="00511298"/>
    <w:rsid w:val="005120B9"/>
    <w:rsid w:val="0051288A"/>
    <w:rsid w:val="00512D1E"/>
    <w:rsid w:val="00513352"/>
    <w:rsid w:val="00513856"/>
    <w:rsid w:val="00513D68"/>
    <w:rsid w:val="00514467"/>
    <w:rsid w:val="0051547C"/>
    <w:rsid w:val="00515C33"/>
    <w:rsid w:val="0051622A"/>
    <w:rsid w:val="005211B6"/>
    <w:rsid w:val="005211B8"/>
    <w:rsid w:val="0052403A"/>
    <w:rsid w:val="00524965"/>
    <w:rsid w:val="00524C83"/>
    <w:rsid w:val="00525DC6"/>
    <w:rsid w:val="005316DB"/>
    <w:rsid w:val="00532B12"/>
    <w:rsid w:val="00533C20"/>
    <w:rsid w:val="005347A4"/>
    <w:rsid w:val="00535227"/>
    <w:rsid w:val="00536127"/>
    <w:rsid w:val="005375E9"/>
    <w:rsid w:val="0054069F"/>
    <w:rsid w:val="00544811"/>
    <w:rsid w:val="00546655"/>
    <w:rsid w:val="005504C0"/>
    <w:rsid w:val="00550B43"/>
    <w:rsid w:val="0055193F"/>
    <w:rsid w:val="00552231"/>
    <w:rsid w:val="00552BF7"/>
    <w:rsid w:val="00552ED1"/>
    <w:rsid w:val="00553302"/>
    <w:rsid w:val="005538AE"/>
    <w:rsid w:val="00553F55"/>
    <w:rsid w:val="0055496D"/>
    <w:rsid w:val="0055535C"/>
    <w:rsid w:val="0055571E"/>
    <w:rsid w:val="00556B76"/>
    <w:rsid w:val="00556C21"/>
    <w:rsid w:val="00561762"/>
    <w:rsid w:val="00562D43"/>
    <w:rsid w:val="00563B55"/>
    <w:rsid w:val="005641EA"/>
    <w:rsid w:val="0056466A"/>
    <w:rsid w:val="00564CAE"/>
    <w:rsid w:val="00565ED6"/>
    <w:rsid w:val="00566D18"/>
    <w:rsid w:val="00567A48"/>
    <w:rsid w:val="00570845"/>
    <w:rsid w:val="0057444A"/>
    <w:rsid w:val="00574FCA"/>
    <w:rsid w:val="00575BA9"/>
    <w:rsid w:val="00576D4A"/>
    <w:rsid w:val="005805B5"/>
    <w:rsid w:val="0058078B"/>
    <w:rsid w:val="00581253"/>
    <w:rsid w:val="00582943"/>
    <w:rsid w:val="005835A4"/>
    <w:rsid w:val="00583709"/>
    <w:rsid w:val="00585D00"/>
    <w:rsid w:val="0058671A"/>
    <w:rsid w:val="00586A3B"/>
    <w:rsid w:val="00586F12"/>
    <w:rsid w:val="0058745B"/>
    <w:rsid w:val="00587801"/>
    <w:rsid w:val="0059092A"/>
    <w:rsid w:val="00591B82"/>
    <w:rsid w:val="00591CF9"/>
    <w:rsid w:val="005924A4"/>
    <w:rsid w:val="00592D7E"/>
    <w:rsid w:val="00593D21"/>
    <w:rsid w:val="0059497C"/>
    <w:rsid w:val="005A0B1E"/>
    <w:rsid w:val="005A10D9"/>
    <w:rsid w:val="005A34FE"/>
    <w:rsid w:val="005A3B36"/>
    <w:rsid w:val="005A48A5"/>
    <w:rsid w:val="005A4B93"/>
    <w:rsid w:val="005A5067"/>
    <w:rsid w:val="005A6B5D"/>
    <w:rsid w:val="005B05AC"/>
    <w:rsid w:val="005B0B0B"/>
    <w:rsid w:val="005B112E"/>
    <w:rsid w:val="005B2C95"/>
    <w:rsid w:val="005B30B6"/>
    <w:rsid w:val="005B3B38"/>
    <w:rsid w:val="005B4139"/>
    <w:rsid w:val="005B4288"/>
    <w:rsid w:val="005B43C6"/>
    <w:rsid w:val="005B48EA"/>
    <w:rsid w:val="005B5EAE"/>
    <w:rsid w:val="005B6742"/>
    <w:rsid w:val="005B7056"/>
    <w:rsid w:val="005C0B53"/>
    <w:rsid w:val="005C17F0"/>
    <w:rsid w:val="005C1A8F"/>
    <w:rsid w:val="005C1C47"/>
    <w:rsid w:val="005C2F60"/>
    <w:rsid w:val="005D183D"/>
    <w:rsid w:val="005D1F66"/>
    <w:rsid w:val="005D2094"/>
    <w:rsid w:val="005D22FD"/>
    <w:rsid w:val="005D29C2"/>
    <w:rsid w:val="005D3A5F"/>
    <w:rsid w:val="005D4CE7"/>
    <w:rsid w:val="005D6141"/>
    <w:rsid w:val="005D6B6C"/>
    <w:rsid w:val="005D6C9F"/>
    <w:rsid w:val="005D7E62"/>
    <w:rsid w:val="005E0876"/>
    <w:rsid w:val="005E153F"/>
    <w:rsid w:val="005E1FF0"/>
    <w:rsid w:val="005E2F96"/>
    <w:rsid w:val="005E3BA4"/>
    <w:rsid w:val="005E4401"/>
    <w:rsid w:val="005E6552"/>
    <w:rsid w:val="005F1DF9"/>
    <w:rsid w:val="005F1E7A"/>
    <w:rsid w:val="005F1F32"/>
    <w:rsid w:val="005F1F81"/>
    <w:rsid w:val="005F2702"/>
    <w:rsid w:val="005F287A"/>
    <w:rsid w:val="005F2E12"/>
    <w:rsid w:val="005F3697"/>
    <w:rsid w:val="005F4F66"/>
    <w:rsid w:val="005F6B6B"/>
    <w:rsid w:val="005F7523"/>
    <w:rsid w:val="00600A73"/>
    <w:rsid w:val="00602218"/>
    <w:rsid w:val="006024F2"/>
    <w:rsid w:val="00602550"/>
    <w:rsid w:val="00602E05"/>
    <w:rsid w:val="00604648"/>
    <w:rsid w:val="0060579C"/>
    <w:rsid w:val="00605E2F"/>
    <w:rsid w:val="00606AE5"/>
    <w:rsid w:val="006071BF"/>
    <w:rsid w:val="00607783"/>
    <w:rsid w:val="00607900"/>
    <w:rsid w:val="00607DB2"/>
    <w:rsid w:val="006100B0"/>
    <w:rsid w:val="006101AF"/>
    <w:rsid w:val="006102E3"/>
    <w:rsid w:val="0061049A"/>
    <w:rsid w:val="00610CD8"/>
    <w:rsid w:val="00611779"/>
    <w:rsid w:val="00611AE7"/>
    <w:rsid w:val="0061686D"/>
    <w:rsid w:val="00616DB4"/>
    <w:rsid w:val="006178FA"/>
    <w:rsid w:val="00620B27"/>
    <w:rsid w:val="00622959"/>
    <w:rsid w:val="00623B4F"/>
    <w:rsid w:val="00624022"/>
    <w:rsid w:val="006242A9"/>
    <w:rsid w:val="0062654B"/>
    <w:rsid w:val="00626901"/>
    <w:rsid w:val="00630F28"/>
    <w:rsid w:val="00632499"/>
    <w:rsid w:val="00632E31"/>
    <w:rsid w:val="00633C03"/>
    <w:rsid w:val="006342D6"/>
    <w:rsid w:val="0063537E"/>
    <w:rsid w:val="00635637"/>
    <w:rsid w:val="00635F87"/>
    <w:rsid w:val="00636A9E"/>
    <w:rsid w:val="00637D2D"/>
    <w:rsid w:val="00642ADB"/>
    <w:rsid w:val="00643384"/>
    <w:rsid w:val="006460D4"/>
    <w:rsid w:val="00647489"/>
    <w:rsid w:val="00647532"/>
    <w:rsid w:val="00647951"/>
    <w:rsid w:val="006508BB"/>
    <w:rsid w:val="00652246"/>
    <w:rsid w:val="006524A1"/>
    <w:rsid w:val="00652830"/>
    <w:rsid w:val="00653714"/>
    <w:rsid w:val="00660475"/>
    <w:rsid w:val="006609B1"/>
    <w:rsid w:val="00661385"/>
    <w:rsid w:val="00661C81"/>
    <w:rsid w:val="00662447"/>
    <w:rsid w:val="00663046"/>
    <w:rsid w:val="00663133"/>
    <w:rsid w:val="0066420F"/>
    <w:rsid w:val="00664D25"/>
    <w:rsid w:val="00665016"/>
    <w:rsid w:val="00665168"/>
    <w:rsid w:val="006651A6"/>
    <w:rsid w:val="00666B52"/>
    <w:rsid w:val="00666C4C"/>
    <w:rsid w:val="006678DE"/>
    <w:rsid w:val="006733CA"/>
    <w:rsid w:val="00675B04"/>
    <w:rsid w:val="00675CC7"/>
    <w:rsid w:val="00676B08"/>
    <w:rsid w:val="0068103C"/>
    <w:rsid w:val="00681DE4"/>
    <w:rsid w:val="00683EB0"/>
    <w:rsid w:val="00684301"/>
    <w:rsid w:val="006869D3"/>
    <w:rsid w:val="00691027"/>
    <w:rsid w:val="006915A8"/>
    <w:rsid w:val="00692012"/>
    <w:rsid w:val="0069300D"/>
    <w:rsid w:val="00693041"/>
    <w:rsid w:val="0069365C"/>
    <w:rsid w:val="00694173"/>
    <w:rsid w:val="00696A89"/>
    <w:rsid w:val="00696C90"/>
    <w:rsid w:val="00696DE6"/>
    <w:rsid w:val="006A148A"/>
    <w:rsid w:val="006A2307"/>
    <w:rsid w:val="006A3CBB"/>
    <w:rsid w:val="006A594B"/>
    <w:rsid w:val="006A5AA3"/>
    <w:rsid w:val="006A5D03"/>
    <w:rsid w:val="006A7776"/>
    <w:rsid w:val="006A7CDD"/>
    <w:rsid w:val="006B0A20"/>
    <w:rsid w:val="006B0A23"/>
    <w:rsid w:val="006B0B08"/>
    <w:rsid w:val="006B180A"/>
    <w:rsid w:val="006B1E06"/>
    <w:rsid w:val="006B2AB6"/>
    <w:rsid w:val="006B6E68"/>
    <w:rsid w:val="006B717E"/>
    <w:rsid w:val="006B7D6C"/>
    <w:rsid w:val="006B7E7F"/>
    <w:rsid w:val="006C0415"/>
    <w:rsid w:val="006C0547"/>
    <w:rsid w:val="006C124D"/>
    <w:rsid w:val="006C4F9E"/>
    <w:rsid w:val="006C5C94"/>
    <w:rsid w:val="006C6039"/>
    <w:rsid w:val="006D0C8D"/>
    <w:rsid w:val="006D1919"/>
    <w:rsid w:val="006D368C"/>
    <w:rsid w:val="006D4321"/>
    <w:rsid w:val="006D535C"/>
    <w:rsid w:val="006D5707"/>
    <w:rsid w:val="006D68D0"/>
    <w:rsid w:val="006D694A"/>
    <w:rsid w:val="006D7B51"/>
    <w:rsid w:val="006E0725"/>
    <w:rsid w:val="006E1F65"/>
    <w:rsid w:val="006E2487"/>
    <w:rsid w:val="006E2697"/>
    <w:rsid w:val="006E31F8"/>
    <w:rsid w:val="006E3234"/>
    <w:rsid w:val="006E3916"/>
    <w:rsid w:val="006E499E"/>
    <w:rsid w:val="006E5F6C"/>
    <w:rsid w:val="006E7149"/>
    <w:rsid w:val="006F0326"/>
    <w:rsid w:val="006F0563"/>
    <w:rsid w:val="006F190D"/>
    <w:rsid w:val="006F2951"/>
    <w:rsid w:val="006F493C"/>
    <w:rsid w:val="006F4C96"/>
    <w:rsid w:val="006F5AC9"/>
    <w:rsid w:val="006F5BB0"/>
    <w:rsid w:val="006F62F0"/>
    <w:rsid w:val="006F7112"/>
    <w:rsid w:val="00700E2A"/>
    <w:rsid w:val="007011C7"/>
    <w:rsid w:val="00701445"/>
    <w:rsid w:val="007036D4"/>
    <w:rsid w:val="00703F1E"/>
    <w:rsid w:val="007044FE"/>
    <w:rsid w:val="0070614A"/>
    <w:rsid w:val="00706331"/>
    <w:rsid w:val="00710688"/>
    <w:rsid w:val="0071127E"/>
    <w:rsid w:val="00711476"/>
    <w:rsid w:val="007114C6"/>
    <w:rsid w:val="00711F41"/>
    <w:rsid w:val="00714DAA"/>
    <w:rsid w:val="00715C91"/>
    <w:rsid w:val="00717792"/>
    <w:rsid w:val="00720653"/>
    <w:rsid w:val="00721221"/>
    <w:rsid w:val="00722DF8"/>
    <w:rsid w:val="0072453F"/>
    <w:rsid w:val="00724FEB"/>
    <w:rsid w:val="00725BAC"/>
    <w:rsid w:val="00725BF5"/>
    <w:rsid w:val="00725D6C"/>
    <w:rsid w:val="007274DA"/>
    <w:rsid w:val="00727E9E"/>
    <w:rsid w:val="00730216"/>
    <w:rsid w:val="007305A8"/>
    <w:rsid w:val="00730BF9"/>
    <w:rsid w:val="0073137A"/>
    <w:rsid w:val="007319CB"/>
    <w:rsid w:val="00731EC4"/>
    <w:rsid w:val="00733DF5"/>
    <w:rsid w:val="00735215"/>
    <w:rsid w:val="00735A54"/>
    <w:rsid w:val="00736701"/>
    <w:rsid w:val="00737AF5"/>
    <w:rsid w:val="00740BEB"/>
    <w:rsid w:val="00740C3C"/>
    <w:rsid w:val="00741102"/>
    <w:rsid w:val="00741AEF"/>
    <w:rsid w:val="00742A8C"/>
    <w:rsid w:val="00742B78"/>
    <w:rsid w:val="00745021"/>
    <w:rsid w:val="00746946"/>
    <w:rsid w:val="0074776D"/>
    <w:rsid w:val="007512C6"/>
    <w:rsid w:val="00751447"/>
    <w:rsid w:val="0075151F"/>
    <w:rsid w:val="007517E9"/>
    <w:rsid w:val="00751D2F"/>
    <w:rsid w:val="00751E8B"/>
    <w:rsid w:val="0075245F"/>
    <w:rsid w:val="00752E0F"/>
    <w:rsid w:val="007530F4"/>
    <w:rsid w:val="007531D5"/>
    <w:rsid w:val="00754654"/>
    <w:rsid w:val="00754660"/>
    <w:rsid w:val="00755E16"/>
    <w:rsid w:val="007575D0"/>
    <w:rsid w:val="00762633"/>
    <w:rsid w:val="00763328"/>
    <w:rsid w:val="00765F3B"/>
    <w:rsid w:val="00767074"/>
    <w:rsid w:val="00767611"/>
    <w:rsid w:val="00770A26"/>
    <w:rsid w:val="00771C70"/>
    <w:rsid w:val="00772854"/>
    <w:rsid w:val="00772C83"/>
    <w:rsid w:val="0077388C"/>
    <w:rsid w:val="00773BB3"/>
    <w:rsid w:val="00775012"/>
    <w:rsid w:val="00776A43"/>
    <w:rsid w:val="00776D54"/>
    <w:rsid w:val="0078048B"/>
    <w:rsid w:val="00780833"/>
    <w:rsid w:val="007811CC"/>
    <w:rsid w:val="00781C5B"/>
    <w:rsid w:val="007820DE"/>
    <w:rsid w:val="00782FFB"/>
    <w:rsid w:val="00783680"/>
    <w:rsid w:val="00784B8B"/>
    <w:rsid w:val="00785770"/>
    <w:rsid w:val="007869A2"/>
    <w:rsid w:val="007872C3"/>
    <w:rsid w:val="0079062A"/>
    <w:rsid w:val="00792AB1"/>
    <w:rsid w:val="007931B4"/>
    <w:rsid w:val="00794AF7"/>
    <w:rsid w:val="00796AA4"/>
    <w:rsid w:val="007A1529"/>
    <w:rsid w:val="007A1811"/>
    <w:rsid w:val="007A1A93"/>
    <w:rsid w:val="007A5C9E"/>
    <w:rsid w:val="007A6591"/>
    <w:rsid w:val="007A7145"/>
    <w:rsid w:val="007A7689"/>
    <w:rsid w:val="007A79AC"/>
    <w:rsid w:val="007A7E28"/>
    <w:rsid w:val="007B0A81"/>
    <w:rsid w:val="007B463A"/>
    <w:rsid w:val="007B53F7"/>
    <w:rsid w:val="007B5969"/>
    <w:rsid w:val="007B5C95"/>
    <w:rsid w:val="007B5CAF"/>
    <w:rsid w:val="007B690A"/>
    <w:rsid w:val="007B6D5A"/>
    <w:rsid w:val="007B758F"/>
    <w:rsid w:val="007C0480"/>
    <w:rsid w:val="007C2E01"/>
    <w:rsid w:val="007C2F09"/>
    <w:rsid w:val="007C347E"/>
    <w:rsid w:val="007C354B"/>
    <w:rsid w:val="007C4522"/>
    <w:rsid w:val="007C5517"/>
    <w:rsid w:val="007C5DDE"/>
    <w:rsid w:val="007C5FA5"/>
    <w:rsid w:val="007C6CBA"/>
    <w:rsid w:val="007D04BB"/>
    <w:rsid w:val="007D0877"/>
    <w:rsid w:val="007D0D21"/>
    <w:rsid w:val="007D321B"/>
    <w:rsid w:val="007D3CB1"/>
    <w:rsid w:val="007D4C24"/>
    <w:rsid w:val="007D612F"/>
    <w:rsid w:val="007D6523"/>
    <w:rsid w:val="007D6C57"/>
    <w:rsid w:val="007D7ACA"/>
    <w:rsid w:val="007E1E90"/>
    <w:rsid w:val="007E1F79"/>
    <w:rsid w:val="007E2175"/>
    <w:rsid w:val="007E351C"/>
    <w:rsid w:val="007E3F4D"/>
    <w:rsid w:val="007E477A"/>
    <w:rsid w:val="007E4A0F"/>
    <w:rsid w:val="007E4CE8"/>
    <w:rsid w:val="007E52B8"/>
    <w:rsid w:val="007E5F61"/>
    <w:rsid w:val="007E6CD4"/>
    <w:rsid w:val="007E748B"/>
    <w:rsid w:val="007E754A"/>
    <w:rsid w:val="007E7D76"/>
    <w:rsid w:val="007F00D8"/>
    <w:rsid w:val="007F5544"/>
    <w:rsid w:val="007F6E7C"/>
    <w:rsid w:val="007F74CD"/>
    <w:rsid w:val="00801F87"/>
    <w:rsid w:val="00802DFE"/>
    <w:rsid w:val="00803EFC"/>
    <w:rsid w:val="008043D4"/>
    <w:rsid w:val="00805392"/>
    <w:rsid w:val="00806C09"/>
    <w:rsid w:val="00806F17"/>
    <w:rsid w:val="008076CA"/>
    <w:rsid w:val="008079D6"/>
    <w:rsid w:val="00807F2C"/>
    <w:rsid w:val="008100A0"/>
    <w:rsid w:val="00811B0B"/>
    <w:rsid w:val="0081255F"/>
    <w:rsid w:val="00813AE7"/>
    <w:rsid w:val="00813F6A"/>
    <w:rsid w:val="00814442"/>
    <w:rsid w:val="0081455B"/>
    <w:rsid w:val="00814ECE"/>
    <w:rsid w:val="00814ED9"/>
    <w:rsid w:val="00816B56"/>
    <w:rsid w:val="00817668"/>
    <w:rsid w:val="00820FA4"/>
    <w:rsid w:val="008214A6"/>
    <w:rsid w:val="00821CA1"/>
    <w:rsid w:val="008229B2"/>
    <w:rsid w:val="0082331A"/>
    <w:rsid w:val="008253CD"/>
    <w:rsid w:val="008275AF"/>
    <w:rsid w:val="0083073D"/>
    <w:rsid w:val="00831311"/>
    <w:rsid w:val="008313C5"/>
    <w:rsid w:val="00831537"/>
    <w:rsid w:val="00832012"/>
    <w:rsid w:val="00833612"/>
    <w:rsid w:val="00834FF1"/>
    <w:rsid w:val="00836DDC"/>
    <w:rsid w:val="008375C5"/>
    <w:rsid w:val="00837943"/>
    <w:rsid w:val="0084091C"/>
    <w:rsid w:val="00842E0A"/>
    <w:rsid w:val="0084494B"/>
    <w:rsid w:val="008449E0"/>
    <w:rsid w:val="00844B99"/>
    <w:rsid w:val="00846563"/>
    <w:rsid w:val="0085021F"/>
    <w:rsid w:val="00850B9B"/>
    <w:rsid w:val="0085112D"/>
    <w:rsid w:val="00851298"/>
    <w:rsid w:val="008515D9"/>
    <w:rsid w:val="008547EF"/>
    <w:rsid w:val="00854CF1"/>
    <w:rsid w:val="0085611B"/>
    <w:rsid w:val="00856C43"/>
    <w:rsid w:val="00856F17"/>
    <w:rsid w:val="00861562"/>
    <w:rsid w:val="00861AAF"/>
    <w:rsid w:val="00861B74"/>
    <w:rsid w:val="00861FA5"/>
    <w:rsid w:val="008624F5"/>
    <w:rsid w:val="00862BEC"/>
    <w:rsid w:val="00862C7A"/>
    <w:rsid w:val="008709A7"/>
    <w:rsid w:val="008713B8"/>
    <w:rsid w:val="00872562"/>
    <w:rsid w:val="008745FC"/>
    <w:rsid w:val="00874E5A"/>
    <w:rsid w:val="0087577E"/>
    <w:rsid w:val="00876252"/>
    <w:rsid w:val="008810A5"/>
    <w:rsid w:val="0088210D"/>
    <w:rsid w:val="008845B7"/>
    <w:rsid w:val="0088552F"/>
    <w:rsid w:val="00887187"/>
    <w:rsid w:val="00887CDA"/>
    <w:rsid w:val="00887E93"/>
    <w:rsid w:val="008903C8"/>
    <w:rsid w:val="00890C02"/>
    <w:rsid w:val="008923E3"/>
    <w:rsid w:val="008928AF"/>
    <w:rsid w:val="00892D91"/>
    <w:rsid w:val="0089303B"/>
    <w:rsid w:val="008936EA"/>
    <w:rsid w:val="00893EB5"/>
    <w:rsid w:val="00896EBC"/>
    <w:rsid w:val="0089706E"/>
    <w:rsid w:val="00897C9A"/>
    <w:rsid w:val="008A0850"/>
    <w:rsid w:val="008A1248"/>
    <w:rsid w:val="008A1423"/>
    <w:rsid w:val="008A1BE9"/>
    <w:rsid w:val="008A25FE"/>
    <w:rsid w:val="008A4606"/>
    <w:rsid w:val="008A50C7"/>
    <w:rsid w:val="008A5447"/>
    <w:rsid w:val="008A6835"/>
    <w:rsid w:val="008A7391"/>
    <w:rsid w:val="008A7D32"/>
    <w:rsid w:val="008B0228"/>
    <w:rsid w:val="008B2C24"/>
    <w:rsid w:val="008B50ED"/>
    <w:rsid w:val="008B6BB4"/>
    <w:rsid w:val="008B7738"/>
    <w:rsid w:val="008C1920"/>
    <w:rsid w:val="008C6998"/>
    <w:rsid w:val="008C76DD"/>
    <w:rsid w:val="008C7A7A"/>
    <w:rsid w:val="008D073E"/>
    <w:rsid w:val="008D2A28"/>
    <w:rsid w:val="008D2C21"/>
    <w:rsid w:val="008D2D3A"/>
    <w:rsid w:val="008D40DC"/>
    <w:rsid w:val="008D43B8"/>
    <w:rsid w:val="008D55E6"/>
    <w:rsid w:val="008D66C5"/>
    <w:rsid w:val="008D6E70"/>
    <w:rsid w:val="008E0005"/>
    <w:rsid w:val="008E0394"/>
    <w:rsid w:val="008E0EC4"/>
    <w:rsid w:val="008E20DE"/>
    <w:rsid w:val="008E4205"/>
    <w:rsid w:val="008E4254"/>
    <w:rsid w:val="008E4260"/>
    <w:rsid w:val="008E4AFE"/>
    <w:rsid w:val="008E4B39"/>
    <w:rsid w:val="008E4B9A"/>
    <w:rsid w:val="008E59C6"/>
    <w:rsid w:val="008E63CD"/>
    <w:rsid w:val="008E67DB"/>
    <w:rsid w:val="008E6BA9"/>
    <w:rsid w:val="008E6D68"/>
    <w:rsid w:val="008E74F0"/>
    <w:rsid w:val="008E766A"/>
    <w:rsid w:val="008F06BE"/>
    <w:rsid w:val="008F073F"/>
    <w:rsid w:val="008F3B92"/>
    <w:rsid w:val="008F6793"/>
    <w:rsid w:val="008F6E21"/>
    <w:rsid w:val="0090037B"/>
    <w:rsid w:val="00901048"/>
    <w:rsid w:val="00902AB0"/>
    <w:rsid w:val="00903F3B"/>
    <w:rsid w:val="00905300"/>
    <w:rsid w:val="0090788A"/>
    <w:rsid w:val="0091005B"/>
    <w:rsid w:val="0091052B"/>
    <w:rsid w:val="00911C44"/>
    <w:rsid w:val="0091290A"/>
    <w:rsid w:val="00914D63"/>
    <w:rsid w:val="00916AAD"/>
    <w:rsid w:val="00917EA4"/>
    <w:rsid w:val="00921330"/>
    <w:rsid w:val="0092180B"/>
    <w:rsid w:val="00921E94"/>
    <w:rsid w:val="00923CD1"/>
    <w:rsid w:val="00924C0C"/>
    <w:rsid w:val="00925378"/>
    <w:rsid w:val="0092562B"/>
    <w:rsid w:val="00925820"/>
    <w:rsid w:val="00925FEB"/>
    <w:rsid w:val="0092720B"/>
    <w:rsid w:val="00927F14"/>
    <w:rsid w:val="0093067E"/>
    <w:rsid w:val="009318D2"/>
    <w:rsid w:val="009330F0"/>
    <w:rsid w:val="00933307"/>
    <w:rsid w:val="00933D92"/>
    <w:rsid w:val="00935AB4"/>
    <w:rsid w:val="0093629E"/>
    <w:rsid w:val="00936474"/>
    <w:rsid w:val="00936D0E"/>
    <w:rsid w:val="009374C1"/>
    <w:rsid w:val="00942B5E"/>
    <w:rsid w:val="0094373B"/>
    <w:rsid w:val="0094438B"/>
    <w:rsid w:val="009448F5"/>
    <w:rsid w:val="00944B2C"/>
    <w:rsid w:val="00946803"/>
    <w:rsid w:val="00947182"/>
    <w:rsid w:val="00947C02"/>
    <w:rsid w:val="00947D09"/>
    <w:rsid w:val="009506D5"/>
    <w:rsid w:val="0095298B"/>
    <w:rsid w:val="00952D34"/>
    <w:rsid w:val="009531C2"/>
    <w:rsid w:val="0095345D"/>
    <w:rsid w:val="00954A77"/>
    <w:rsid w:val="00955971"/>
    <w:rsid w:val="00955E1F"/>
    <w:rsid w:val="00960FFF"/>
    <w:rsid w:val="00961852"/>
    <w:rsid w:val="0096505D"/>
    <w:rsid w:val="009669F9"/>
    <w:rsid w:val="00966A38"/>
    <w:rsid w:val="00967D81"/>
    <w:rsid w:val="00971D7B"/>
    <w:rsid w:val="00972591"/>
    <w:rsid w:val="00972786"/>
    <w:rsid w:val="00972BD4"/>
    <w:rsid w:val="00974EBF"/>
    <w:rsid w:val="009751EB"/>
    <w:rsid w:val="00975397"/>
    <w:rsid w:val="009753A6"/>
    <w:rsid w:val="0097636E"/>
    <w:rsid w:val="00977B24"/>
    <w:rsid w:val="00977C33"/>
    <w:rsid w:val="00977E8D"/>
    <w:rsid w:val="00981C4D"/>
    <w:rsid w:val="00983675"/>
    <w:rsid w:val="0098698E"/>
    <w:rsid w:val="00986A60"/>
    <w:rsid w:val="00986ADE"/>
    <w:rsid w:val="00986C2F"/>
    <w:rsid w:val="0099021E"/>
    <w:rsid w:val="00990D32"/>
    <w:rsid w:val="0099125D"/>
    <w:rsid w:val="0099266D"/>
    <w:rsid w:val="00994E5F"/>
    <w:rsid w:val="0099745B"/>
    <w:rsid w:val="00997845"/>
    <w:rsid w:val="00997C55"/>
    <w:rsid w:val="009A3256"/>
    <w:rsid w:val="009A33C2"/>
    <w:rsid w:val="009A3CBD"/>
    <w:rsid w:val="009A5580"/>
    <w:rsid w:val="009A5644"/>
    <w:rsid w:val="009A5DB5"/>
    <w:rsid w:val="009A6B03"/>
    <w:rsid w:val="009A6CFE"/>
    <w:rsid w:val="009B0BE1"/>
    <w:rsid w:val="009B61D5"/>
    <w:rsid w:val="009B61F5"/>
    <w:rsid w:val="009B762E"/>
    <w:rsid w:val="009C00A7"/>
    <w:rsid w:val="009C022C"/>
    <w:rsid w:val="009C0C96"/>
    <w:rsid w:val="009C14D9"/>
    <w:rsid w:val="009C1679"/>
    <w:rsid w:val="009C25C4"/>
    <w:rsid w:val="009C2F8B"/>
    <w:rsid w:val="009C3375"/>
    <w:rsid w:val="009C4C25"/>
    <w:rsid w:val="009C5451"/>
    <w:rsid w:val="009C747D"/>
    <w:rsid w:val="009C7C50"/>
    <w:rsid w:val="009C7CE8"/>
    <w:rsid w:val="009D0364"/>
    <w:rsid w:val="009D2AC2"/>
    <w:rsid w:val="009D3D97"/>
    <w:rsid w:val="009E16DC"/>
    <w:rsid w:val="009E1D08"/>
    <w:rsid w:val="009E2A05"/>
    <w:rsid w:val="009E4AF4"/>
    <w:rsid w:val="009F128E"/>
    <w:rsid w:val="009F1CD2"/>
    <w:rsid w:val="009F1F9C"/>
    <w:rsid w:val="009F20A2"/>
    <w:rsid w:val="009F268C"/>
    <w:rsid w:val="009F3A15"/>
    <w:rsid w:val="009F3D21"/>
    <w:rsid w:val="009F46B4"/>
    <w:rsid w:val="009F4F95"/>
    <w:rsid w:val="009F5013"/>
    <w:rsid w:val="009F7128"/>
    <w:rsid w:val="00A00CCB"/>
    <w:rsid w:val="00A00ECB"/>
    <w:rsid w:val="00A02B47"/>
    <w:rsid w:val="00A053C8"/>
    <w:rsid w:val="00A05F7A"/>
    <w:rsid w:val="00A07261"/>
    <w:rsid w:val="00A07515"/>
    <w:rsid w:val="00A07ABE"/>
    <w:rsid w:val="00A108E8"/>
    <w:rsid w:val="00A11215"/>
    <w:rsid w:val="00A1146A"/>
    <w:rsid w:val="00A12A47"/>
    <w:rsid w:val="00A12EF4"/>
    <w:rsid w:val="00A15C2B"/>
    <w:rsid w:val="00A165E3"/>
    <w:rsid w:val="00A16CDB"/>
    <w:rsid w:val="00A17D53"/>
    <w:rsid w:val="00A20A32"/>
    <w:rsid w:val="00A20DD6"/>
    <w:rsid w:val="00A2165E"/>
    <w:rsid w:val="00A237DF"/>
    <w:rsid w:val="00A23A11"/>
    <w:rsid w:val="00A240C2"/>
    <w:rsid w:val="00A252F5"/>
    <w:rsid w:val="00A25ADB"/>
    <w:rsid w:val="00A3008C"/>
    <w:rsid w:val="00A30A36"/>
    <w:rsid w:val="00A32C3B"/>
    <w:rsid w:val="00A3548E"/>
    <w:rsid w:val="00A358B2"/>
    <w:rsid w:val="00A3657B"/>
    <w:rsid w:val="00A42F18"/>
    <w:rsid w:val="00A450D5"/>
    <w:rsid w:val="00A45939"/>
    <w:rsid w:val="00A46291"/>
    <w:rsid w:val="00A47911"/>
    <w:rsid w:val="00A47AFF"/>
    <w:rsid w:val="00A50D90"/>
    <w:rsid w:val="00A52AED"/>
    <w:rsid w:val="00A549B5"/>
    <w:rsid w:val="00A60EF9"/>
    <w:rsid w:val="00A61BC7"/>
    <w:rsid w:val="00A61C41"/>
    <w:rsid w:val="00A62183"/>
    <w:rsid w:val="00A6350A"/>
    <w:rsid w:val="00A65638"/>
    <w:rsid w:val="00A657D7"/>
    <w:rsid w:val="00A66237"/>
    <w:rsid w:val="00A664FE"/>
    <w:rsid w:val="00A670F2"/>
    <w:rsid w:val="00A70300"/>
    <w:rsid w:val="00A70B71"/>
    <w:rsid w:val="00A71282"/>
    <w:rsid w:val="00A718A1"/>
    <w:rsid w:val="00A71AFF"/>
    <w:rsid w:val="00A71F57"/>
    <w:rsid w:val="00A76E29"/>
    <w:rsid w:val="00A77FE2"/>
    <w:rsid w:val="00A82147"/>
    <w:rsid w:val="00A82732"/>
    <w:rsid w:val="00A82C82"/>
    <w:rsid w:val="00A868EF"/>
    <w:rsid w:val="00A873C6"/>
    <w:rsid w:val="00A90808"/>
    <w:rsid w:val="00A9262B"/>
    <w:rsid w:val="00A92ABA"/>
    <w:rsid w:val="00A94778"/>
    <w:rsid w:val="00A954C5"/>
    <w:rsid w:val="00A965C5"/>
    <w:rsid w:val="00A96DA1"/>
    <w:rsid w:val="00AA04BA"/>
    <w:rsid w:val="00AA0B0E"/>
    <w:rsid w:val="00AA13C7"/>
    <w:rsid w:val="00AA2007"/>
    <w:rsid w:val="00AA3FB4"/>
    <w:rsid w:val="00AA3FC9"/>
    <w:rsid w:val="00AA4C87"/>
    <w:rsid w:val="00AA51D3"/>
    <w:rsid w:val="00AA53B7"/>
    <w:rsid w:val="00AA7AE0"/>
    <w:rsid w:val="00AA7C29"/>
    <w:rsid w:val="00AB0526"/>
    <w:rsid w:val="00AB0949"/>
    <w:rsid w:val="00AB0DE3"/>
    <w:rsid w:val="00AB2790"/>
    <w:rsid w:val="00AB355F"/>
    <w:rsid w:val="00AB36FD"/>
    <w:rsid w:val="00AB58B9"/>
    <w:rsid w:val="00AB61CB"/>
    <w:rsid w:val="00AB6B0F"/>
    <w:rsid w:val="00AC1A39"/>
    <w:rsid w:val="00AC1D9E"/>
    <w:rsid w:val="00AC31AE"/>
    <w:rsid w:val="00AC48B1"/>
    <w:rsid w:val="00AC78A0"/>
    <w:rsid w:val="00AC79A9"/>
    <w:rsid w:val="00AD08ED"/>
    <w:rsid w:val="00AD0E62"/>
    <w:rsid w:val="00AD5643"/>
    <w:rsid w:val="00AD6A42"/>
    <w:rsid w:val="00AD6FD3"/>
    <w:rsid w:val="00AE09F4"/>
    <w:rsid w:val="00AE2549"/>
    <w:rsid w:val="00AE25A1"/>
    <w:rsid w:val="00AE25C0"/>
    <w:rsid w:val="00AE5C8F"/>
    <w:rsid w:val="00AE7FFA"/>
    <w:rsid w:val="00AF20C9"/>
    <w:rsid w:val="00AF250A"/>
    <w:rsid w:val="00AF4C20"/>
    <w:rsid w:val="00AF6EF7"/>
    <w:rsid w:val="00B0076C"/>
    <w:rsid w:val="00B010C1"/>
    <w:rsid w:val="00B02471"/>
    <w:rsid w:val="00B0249B"/>
    <w:rsid w:val="00B029A6"/>
    <w:rsid w:val="00B02BB4"/>
    <w:rsid w:val="00B04C2F"/>
    <w:rsid w:val="00B04E8C"/>
    <w:rsid w:val="00B107A4"/>
    <w:rsid w:val="00B10CDA"/>
    <w:rsid w:val="00B12259"/>
    <w:rsid w:val="00B1273C"/>
    <w:rsid w:val="00B12E6D"/>
    <w:rsid w:val="00B135DA"/>
    <w:rsid w:val="00B14898"/>
    <w:rsid w:val="00B151DA"/>
    <w:rsid w:val="00B15824"/>
    <w:rsid w:val="00B16B2C"/>
    <w:rsid w:val="00B16B2F"/>
    <w:rsid w:val="00B17009"/>
    <w:rsid w:val="00B17E22"/>
    <w:rsid w:val="00B17F38"/>
    <w:rsid w:val="00B21AA7"/>
    <w:rsid w:val="00B21CD4"/>
    <w:rsid w:val="00B23E3C"/>
    <w:rsid w:val="00B246C7"/>
    <w:rsid w:val="00B27364"/>
    <w:rsid w:val="00B30A75"/>
    <w:rsid w:val="00B31229"/>
    <w:rsid w:val="00B32481"/>
    <w:rsid w:val="00B32857"/>
    <w:rsid w:val="00B33F19"/>
    <w:rsid w:val="00B34261"/>
    <w:rsid w:val="00B3433A"/>
    <w:rsid w:val="00B36C6A"/>
    <w:rsid w:val="00B370C7"/>
    <w:rsid w:val="00B43415"/>
    <w:rsid w:val="00B44099"/>
    <w:rsid w:val="00B44A8B"/>
    <w:rsid w:val="00B45E51"/>
    <w:rsid w:val="00B47A08"/>
    <w:rsid w:val="00B50681"/>
    <w:rsid w:val="00B510D6"/>
    <w:rsid w:val="00B514AF"/>
    <w:rsid w:val="00B51901"/>
    <w:rsid w:val="00B53483"/>
    <w:rsid w:val="00B537B1"/>
    <w:rsid w:val="00B55675"/>
    <w:rsid w:val="00B574B0"/>
    <w:rsid w:val="00B57C57"/>
    <w:rsid w:val="00B60068"/>
    <w:rsid w:val="00B60474"/>
    <w:rsid w:val="00B60CBE"/>
    <w:rsid w:val="00B60D51"/>
    <w:rsid w:val="00B6142B"/>
    <w:rsid w:val="00B62FD4"/>
    <w:rsid w:val="00B638E8"/>
    <w:rsid w:val="00B6534B"/>
    <w:rsid w:val="00B6635F"/>
    <w:rsid w:val="00B663B5"/>
    <w:rsid w:val="00B709DC"/>
    <w:rsid w:val="00B722FE"/>
    <w:rsid w:val="00B73454"/>
    <w:rsid w:val="00B74ED7"/>
    <w:rsid w:val="00B762D7"/>
    <w:rsid w:val="00B7688C"/>
    <w:rsid w:val="00B768D8"/>
    <w:rsid w:val="00B76B1E"/>
    <w:rsid w:val="00B773CF"/>
    <w:rsid w:val="00B7743D"/>
    <w:rsid w:val="00B77F0B"/>
    <w:rsid w:val="00B80F3B"/>
    <w:rsid w:val="00B81799"/>
    <w:rsid w:val="00B81E9A"/>
    <w:rsid w:val="00B8321D"/>
    <w:rsid w:val="00B8469C"/>
    <w:rsid w:val="00B852CB"/>
    <w:rsid w:val="00B90526"/>
    <w:rsid w:val="00B908D4"/>
    <w:rsid w:val="00B911A2"/>
    <w:rsid w:val="00B913DA"/>
    <w:rsid w:val="00B91B58"/>
    <w:rsid w:val="00B91C77"/>
    <w:rsid w:val="00B91DB9"/>
    <w:rsid w:val="00B929DC"/>
    <w:rsid w:val="00B931C2"/>
    <w:rsid w:val="00B963D3"/>
    <w:rsid w:val="00B963EA"/>
    <w:rsid w:val="00B96934"/>
    <w:rsid w:val="00B96E39"/>
    <w:rsid w:val="00BA13C9"/>
    <w:rsid w:val="00BA2A38"/>
    <w:rsid w:val="00BA3431"/>
    <w:rsid w:val="00BA4A5A"/>
    <w:rsid w:val="00BA500C"/>
    <w:rsid w:val="00BA5178"/>
    <w:rsid w:val="00BA5944"/>
    <w:rsid w:val="00BA5E5C"/>
    <w:rsid w:val="00BA5F80"/>
    <w:rsid w:val="00BA66A1"/>
    <w:rsid w:val="00BA7453"/>
    <w:rsid w:val="00BA79A4"/>
    <w:rsid w:val="00BA7A08"/>
    <w:rsid w:val="00BA7F6D"/>
    <w:rsid w:val="00BB08AD"/>
    <w:rsid w:val="00BB1019"/>
    <w:rsid w:val="00BB1A35"/>
    <w:rsid w:val="00BB1BD1"/>
    <w:rsid w:val="00BB309A"/>
    <w:rsid w:val="00BB6EF0"/>
    <w:rsid w:val="00BC19B0"/>
    <w:rsid w:val="00BC1C03"/>
    <w:rsid w:val="00BC3579"/>
    <w:rsid w:val="00BC3F76"/>
    <w:rsid w:val="00BC48AE"/>
    <w:rsid w:val="00BC6C3A"/>
    <w:rsid w:val="00BC762F"/>
    <w:rsid w:val="00BD028D"/>
    <w:rsid w:val="00BD037D"/>
    <w:rsid w:val="00BD069A"/>
    <w:rsid w:val="00BD141E"/>
    <w:rsid w:val="00BD2EBF"/>
    <w:rsid w:val="00BD3910"/>
    <w:rsid w:val="00BD3ECC"/>
    <w:rsid w:val="00BD4740"/>
    <w:rsid w:val="00BD4F4F"/>
    <w:rsid w:val="00BD6589"/>
    <w:rsid w:val="00BD764E"/>
    <w:rsid w:val="00BD7B63"/>
    <w:rsid w:val="00BE00B0"/>
    <w:rsid w:val="00BE136D"/>
    <w:rsid w:val="00BE294E"/>
    <w:rsid w:val="00BE30DC"/>
    <w:rsid w:val="00BE4993"/>
    <w:rsid w:val="00BE5CE4"/>
    <w:rsid w:val="00BE6627"/>
    <w:rsid w:val="00BE70BF"/>
    <w:rsid w:val="00BE7938"/>
    <w:rsid w:val="00BF0204"/>
    <w:rsid w:val="00BF2C7D"/>
    <w:rsid w:val="00BF317E"/>
    <w:rsid w:val="00BF5559"/>
    <w:rsid w:val="00BF5C23"/>
    <w:rsid w:val="00BF7348"/>
    <w:rsid w:val="00BF7599"/>
    <w:rsid w:val="00BF7E1D"/>
    <w:rsid w:val="00BF7EA2"/>
    <w:rsid w:val="00C008B2"/>
    <w:rsid w:val="00C02879"/>
    <w:rsid w:val="00C04F50"/>
    <w:rsid w:val="00C064AD"/>
    <w:rsid w:val="00C120CB"/>
    <w:rsid w:val="00C12A74"/>
    <w:rsid w:val="00C1368C"/>
    <w:rsid w:val="00C157FA"/>
    <w:rsid w:val="00C163DD"/>
    <w:rsid w:val="00C168D5"/>
    <w:rsid w:val="00C174E7"/>
    <w:rsid w:val="00C21A28"/>
    <w:rsid w:val="00C25576"/>
    <w:rsid w:val="00C262A1"/>
    <w:rsid w:val="00C2719E"/>
    <w:rsid w:val="00C32697"/>
    <w:rsid w:val="00C32733"/>
    <w:rsid w:val="00C34F35"/>
    <w:rsid w:val="00C36121"/>
    <w:rsid w:val="00C40B0C"/>
    <w:rsid w:val="00C40E4E"/>
    <w:rsid w:val="00C41B72"/>
    <w:rsid w:val="00C41CAB"/>
    <w:rsid w:val="00C44BB5"/>
    <w:rsid w:val="00C451C4"/>
    <w:rsid w:val="00C46782"/>
    <w:rsid w:val="00C46828"/>
    <w:rsid w:val="00C47736"/>
    <w:rsid w:val="00C47884"/>
    <w:rsid w:val="00C523C3"/>
    <w:rsid w:val="00C52F01"/>
    <w:rsid w:val="00C53AD0"/>
    <w:rsid w:val="00C553CE"/>
    <w:rsid w:val="00C55604"/>
    <w:rsid w:val="00C557B8"/>
    <w:rsid w:val="00C56E03"/>
    <w:rsid w:val="00C57F67"/>
    <w:rsid w:val="00C6014B"/>
    <w:rsid w:val="00C60800"/>
    <w:rsid w:val="00C6083F"/>
    <w:rsid w:val="00C60F59"/>
    <w:rsid w:val="00C61224"/>
    <w:rsid w:val="00C613BF"/>
    <w:rsid w:val="00C61BC1"/>
    <w:rsid w:val="00C62628"/>
    <w:rsid w:val="00C629EB"/>
    <w:rsid w:val="00C62C86"/>
    <w:rsid w:val="00C6425D"/>
    <w:rsid w:val="00C66252"/>
    <w:rsid w:val="00C66AE4"/>
    <w:rsid w:val="00C66F0D"/>
    <w:rsid w:val="00C70442"/>
    <w:rsid w:val="00C7077D"/>
    <w:rsid w:val="00C70F90"/>
    <w:rsid w:val="00C710CE"/>
    <w:rsid w:val="00C75E54"/>
    <w:rsid w:val="00C775B6"/>
    <w:rsid w:val="00C77C92"/>
    <w:rsid w:val="00C809DE"/>
    <w:rsid w:val="00C80E2D"/>
    <w:rsid w:val="00C8119F"/>
    <w:rsid w:val="00C81EFB"/>
    <w:rsid w:val="00C83B28"/>
    <w:rsid w:val="00C84885"/>
    <w:rsid w:val="00C855F3"/>
    <w:rsid w:val="00C863A7"/>
    <w:rsid w:val="00C86515"/>
    <w:rsid w:val="00C8762C"/>
    <w:rsid w:val="00C87E59"/>
    <w:rsid w:val="00C9008E"/>
    <w:rsid w:val="00C90574"/>
    <w:rsid w:val="00C911E1"/>
    <w:rsid w:val="00C92696"/>
    <w:rsid w:val="00C94269"/>
    <w:rsid w:val="00C94680"/>
    <w:rsid w:val="00C95559"/>
    <w:rsid w:val="00C95E88"/>
    <w:rsid w:val="00C96179"/>
    <w:rsid w:val="00C9696B"/>
    <w:rsid w:val="00CA0BB4"/>
    <w:rsid w:val="00CA1C42"/>
    <w:rsid w:val="00CA2040"/>
    <w:rsid w:val="00CA608A"/>
    <w:rsid w:val="00CA612A"/>
    <w:rsid w:val="00CA643C"/>
    <w:rsid w:val="00CA6BBD"/>
    <w:rsid w:val="00CA7F73"/>
    <w:rsid w:val="00CB19D9"/>
    <w:rsid w:val="00CB201E"/>
    <w:rsid w:val="00CB2A2A"/>
    <w:rsid w:val="00CB48A3"/>
    <w:rsid w:val="00CB4BEC"/>
    <w:rsid w:val="00CB64F7"/>
    <w:rsid w:val="00CB6AEF"/>
    <w:rsid w:val="00CB7C6E"/>
    <w:rsid w:val="00CB7F6F"/>
    <w:rsid w:val="00CC056B"/>
    <w:rsid w:val="00CC2EAA"/>
    <w:rsid w:val="00CC3137"/>
    <w:rsid w:val="00CC362F"/>
    <w:rsid w:val="00CC41EB"/>
    <w:rsid w:val="00CC4478"/>
    <w:rsid w:val="00CC5784"/>
    <w:rsid w:val="00CC7F22"/>
    <w:rsid w:val="00CD07F9"/>
    <w:rsid w:val="00CD0D14"/>
    <w:rsid w:val="00CD2775"/>
    <w:rsid w:val="00CD2E09"/>
    <w:rsid w:val="00CD3458"/>
    <w:rsid w:val="00CD4ED8"/>
    <w:rsid w:val="00CD5838"/>
    <w:rsid w:val="00CD63D0"/>
    <w:rsid w:val="00CE0AD5"/>
    <w:rsid w:val="00CE0BF2"/>
    <w:rsid w:val="00CE1704"/>
    <w:rsid w:val="00CE4279"/>
    <w:rsid w:val="00CE437C"/>
    <w:rsid w:val="00CE7ECB"/>
    <w:rsid w:val="00CF1152"/>
    <w:rsid w:val="00CF138E"/>
    <w:rsid w:val="00CF1B0E"/>
    <w:rsid w:val="00CF2A93"/>
    <w:rsid w:val="00CF4525"/>
    <w:rsid w:val="00CF54C3"/>
    <w:rsid w:val="00CF5A36"/>
    <w:rsid w:val="00CF687A"/>
    <w:rsid w:val="00D00073"/>
    <w:rsid w:val="00D00FC5"/>
    <w:rsid w:val="00D01FF7"/>
    <w:rsid w:val="00D0489D"/>
    <w:rsid w:val="00D05FC8"/>
    <w:rsid w:val="00D10AFF"/>
    <w:rsid w:val="00D11C36"/>
    <w:rsid w:val="00D14697"/>
    <w:rsid w:val="00D1475E"/>
    <w:rsid w:val="00D14B4D"/>
    <w:rsid w:val="00D15313"/>
    <w:rsid w:val="00D15F34"/>
    <w:rsid w:val="00D15F65"/>
    <w:rsid w:val="00D164B2"/>
    <w:rsid w:val="00D165C6"/>
    <w:rsid w:val="00D16804"/>
    <w:rsid w:val="00D172FE"/>
    <w:rsid w:val="00D17BDC"/>
    <w:rsid w:val="00D21655"/>
    <w:rsid w:val="00D235F6"/>
    <w:rsid w:val="00D243FD"/>
    <w:rsid w:val="00D24758"/>
    <w:rsid w:val="00D248C9"/>
    <w:rsid w:val="00D251B5"/>
    <w:rsid w:val="00D25B07"/>
    <w:rsid w:val="00D27F6E"/>
    <w:rsid w:val="00D30377"/>
    <w:rsid w:val="00D30FC3"/>
    <w:rsid w:val="00D31BE1"/>
    <w:rsid w:val="00D31C22"/>
    <w:rsid w:val="00D31D62"/>
    <w:rsid w:val="00D31D87"/>
    <w:rsid w:val="00D328B4"/>
    <w:rsid w:val="00D342A0"/>
    <w:rsid w:val="00D351E6"/>
    <w:rsid w:val="00D371D1"/>
    <w:rsid w:val="00D37E0F"/>
    <w:rsid w:val="00D40B11"/>
    <w:rsid w:val="00D4191B"/>
    <w:rsid w:val="00D42039"/>
    <w:rsid w:val="00D42D85"/>
    <w:rsid w:val="00D42E4A"/>
    <w:rsid w:val="00D43804"/>
    <w:rsid w:val="00D444A3"/>
    <w:rsid w:val="00D46D8A"/>
    <w:rsid w:val="00D47D2E"/>
    <w:rsid w:val="00D47D90"/>
    <w:rsid w:val="00D47DDB"/>
    <w:rsid w:val="00D50287"/>
    <w:rsid w:val="00D50CD4"/>
    <w:rsid w:val="00D50D0F"/>
    <w:rsid w:val="00D511AD"/>
    <w:rsid w:val="00D539C1"/>
    <w:rsid w:val="00D54B1B"/>
    <w:rsid w:val="00D562A8"/>
    <w:rsid w:val="00D6040E"/>
    <w:rsid w:val="00D60ABA"/>
    <w:rsid w:val="00D6161F"/>
    <w:rsid w:val="00D61C5F"/>
    <w:rsid w:val="00D635E0"/>
    <w:rsid w:val="00D63827"/>
    <w:rsid w:val="00D641FE"/>
    <w:rsid w:val="00D64E4C"/>
    <w:rsid w:val="00D66C47"/>
    <w:rsid w:val="00D67DA8"/>
    <w:rsid w:val="00D70AFB"/>
    <w:rsid w:val="00D70C48"/>
    <w:rsid w:val="00D712B8"/>
    <w:rsid w:val="00D71E2B"/>
    <w:rsid w:val="00D72497"/>
    <w:rsid w:val="00D72813"/>
    <w:rsid w:val="00D73D74"/>
    <w:rsid w:val="00D74025"/>
    <w:rsid w:val="00D75AB5"/>
    <w:rsid w:val="00D767E9"/>
    <w:rsid w:val="00D776C6"/>
    <w:rsid w:val="00D77E1F"/>
    <w:rsid w:val="00D82041"/>
    <w:rsid w:val="00D82149"/>
    <w:rsid w:val="00D834C5"/>
    <w:rsid w:val="00D84E3E"/>
    <w:rsid w:val="00D85009"/>
    <w:rsid w:val="00D852D0"/>
    <w:rsid w:val="00D9013E"/>
    <w:rsid w:val="00D90DAE"/>
    <w:rsid w:val="00D92213"/>
    <w:rsid w:val="00D94681"/>
    <w:rsid w:val="00D94F71"/>
    <w:rsid w:val="00D9520A"/>
    <w:rsid w:val="00D97A62"/>
    <w:rsid w:val="00D97EDC"/>
    <w:rsid w:val="00DA1676"/>
    <w:rsid w:val="00DA2E5B"/>
    <w:rsid w:val="00DA2F7B"/>
    <w:rsid w:val="00DA369F"/>
    <w:rsid w:val="00DA3965"/>
    <w:rsid w:val="00DA43C3"/>
    <w:rsid w:val="00DA5534"/>
    <w:rsid w:val="00DA5992"/>
    <w:rsid w:val="00DA5B47"/>
    <w:rsid w:val="00DA6DE9"/>
    <w:rsid w:val="00DA76CD"/>
    <w:rsid w:val="00DA7725"/>
    <w:rsid w:val="00DA7BC4"/>
    <w:rsid w:val="00DB3929"/>
    <w:rsid w:val="00DB3CF1"/>
    <w:rsid w:val="00DB4545"/>
    <w:rsid w:val="00DB79B6"/>
    <w:rsid w:val="00DC29AF"/>
    <w:rsid w:val="00DC4CA3"/>
    <w:rsid w:val="00DC5F57"/>
    <w:rsid w:val="00DC66AB"/>
    <w:rsid w:val="00DC7C7E"/>
    <w:rsid w:val="00DC7DC7"/>
    <w:rsid w:val="00DD0725"/>
    <w:rsid w:val="00DD1321"/>
    <w:rsid w:val="00DD255B"/>
    <w:rsid w:val="00DD2810"/>
    <w:rsid w:val="00DD5263"/>
    <w:rsid w:val="00DD7F95"/>
    <w:rsid w:val="00DE1BB1"/>
    <w:rsid w:val="00DE336E"/>
    <w:rsid w:val="00DE3379"/>
    <w:rsid w:val="00DE53CC"/>
    <w:rsid w:val="00DE5A33"/>
    <w:rsid w:val="00DE66FE"/>
    <w:rsid w:val="00DF070B"/>
    <w:rsid w:val="00DF1614"/>
    <w:rsid w:val="00DF192B"/>
    <w:rsid w:val="00DF1DB0"/>
    <w:rsid w:val="00DF3B28"/>
    <w:rsid w:val="00DF5BF8"/>
    <w:rsid w:val="00DF6700"/>
    <w:rsid w:val="00DF6BFE"/>
    <w:rsid w:val="00DF780C"/>
    <w:rsid w:val="00E01C82"/>
    <w:rsid w:val="00E03193"/>
    <w:rsid w:val="00E03468"/>
    <w:rsid w:val="00E03B48"/>
    <w:rsid w:val="00E0414C"/>
    <w:rsid w:val="00E05F9D"/>
    <w:rsid w:val="00E1089F"/>
    <w:rsid w:val="00E10D53"/>
    <w:rsid w:val="00E1172E"/>
    <w:rsid w:val="00E11BBC"/>
    <w:rsid w:val="00E12A7F"/>
    <w:rsid w:val="00E12B45"/>
    <w:rsid w:val="00E1308E"/>
    <w:rsid w:val="00E151A1"/>
    <w:rsid w:val="00E161CF"/>
    <w:rsid w:val="00E20CDB"/>
    <w:rsid w:val="00E20F16"/>
    <w:rsid w:val="00E21D73"/>
    <w:rsid w:val="00E25F4E"/>
    <w:rsid w:val="00E26438"/>
    <w:rsid w:val="00E27EC4"/>
    <w:rsid w:val="00E30395"/>
    <w:rsid w:val="00E308F7"/>
    <w:rsid w:val="00E30EA2"/>
    <w:rsid w:val="00E31573"/>
    <w:rsid w:val="00E32DF1"/>
    <w:rsid w:val="00E3310B"/>
    <w:rsid w:val="00E35554"/>
    <w:rsid w:val="00E362A2"/>
    <w:rsid w:val="00E377A2"/>
    <w:rsid w:val="00E37B98"/>
    <w:rsid w:val="00E37BCF"/>
    <w:rsid w:val="00E407F8"/>
    <w:rsid w:val="00E41F69"/>
    <w:rsid w:val="00E427AF"/>
    <w:rsid w:val="00E42B0E"/>
    <w:rsid w:val="00E4303A"/>
    <w:rsid w:val="00E44BF9"/>
    <w:rsid w:val="00E4702B"/>
    <w:rsid w:val="00E47B43"/>
    <w:rsid w:val="00E50339"/>
    <w:rsid w:val="00E5132D"/>
    <w:rsid w:val="00E51C07"/>
    <w:rsid w:val="00E52EB1"/>
    <w:rsid w:val="00E52FB9"/>
    <w:rsid w:val="00E55BA5"/>
    <w:rsid w:val="00E55D79"/>
    <w:rsid w:val="00E569A5"/>
    <w:rsid w:val="00E56DB8"/>
    <w:rsid w:val="00E5714B"/>
    <w:rsid w:val="00E626A8"/>
    <w:rsid w:val="00E64162"/>
    <w:rsid w:val="00E65736"/>
    <w:rsid w:val="00E6723D"/>
    <w:rsid w:val="00E704C4"/>
    <w:rsid w:val="00E706EB"/>
    <w:rsid w:val="00E70A85"/>
    <w:rsid w:val="00E72EE0"/>
    <w:rsid w:val="00E758D6"/>
    <w:rsid w:val="00E76236"/>
    <w:rsid w:val="00E77474"/>
    <w:rsid w:val="00E77D49"/>
    <w:rsid w:val="00E803DE"/>
    <w:rsid w:val="00E82ADF"/>
    <w:rsid w:val="00E84C73"/>
    <w:rsid w:val="00E856DC"/>
    <w:rsid w:val="00E915D2"/>
    <w:rsid w:val="00E92ECE"/>
    <w:rsid w:val="00E9432E"/>
    <w:rsid w:val="00E94552"/>
    <w:rsid w:val="00E9660A"/>
    <w:rsid w:val="00E977B7"/>
    <w:rsid w:val="00EA0741"/>
    <w:rsid w:val="00EA21DE"/>
    <w:rsid w:val="00EA4BAD"/>
    <w:rsid w:val="00EA53B6"/>
    <w:rsid w:val="00EA53CC"/>
    <w:rsid w:val="00EA571A"/>
    <w:rsid w:val="00EA5799"/>
    <w:rsid w:val="00EA6FAB"/>
    <w:rsid w:val="00EB1BB9"/>
    <w:rsid w:val="00EB283E"/>
    <w:rsid w:val="00EB5022"/>
    <w:rsid w:val="00EB51B0"/>
    <w:rsid w:val="00EB5E7C"/>
    <w:rsid w:val="00EB71C5"/>
    <w:rsid w:val="00EB766C"/>
    <w:rsid w:val="00EC035D"/>
    <w:rsid w:val="00EC0D58"/>
    <w:rsid w:val="00EC128F"/>
    <w:rsid w:val="00EC1B3C"/>
    <w:rsid w:val="00EC32FC"/>
    <w:rsid w:val="00EC35DA"/>
    <w:rsid w:val="00EC4C09"/>
    <w:rsid w:val="00EC5C4B"/>
    <w:rsid w:val="00EC79AE"/>
    <w:rsid w:val="00ED2AC6"/>
    <w:rsid w:val="00ED4941"/>
    <w:rsid w:val="00ED52B2"/>
    <w:rsid w:val="00ED5E81"/>
    <w:rsid w:val="00ED6D45"/>
    <w:rsid w:val="00ED778C"/>
    <w:rsid w:val="00ED7F81"/>
    <w:rsid w:val="00EE2598"/>
    <w:rsid w:val="00EE29D4"/>
    <w:rsid w:val="00EE3086"/>
    <w:rsid w:val="00EE35BE"/>
    <w:rsid w:val="00EF1784"/>
    <w:rsid w:val="00EF2339"/>
    <w:rsid w:val="00EF2701"/>
    <w:rsid w:val="00EF2F1F"/>
    <w:rsid w:val="00EF37A9"/>
    <w:rsid w:val="00EF458F"/>
    <w:rsid w:val="00EF5347"/>
    <w:rsid w:val="00EF7AD1"/>
    <w:rsid w:val="00F00772"/>
    <w:rsid w:val="00F0189B"/>
    <w:rsid w:val="00F0252A"/>
    <w:rsid w:val="00F032A6"/>
    <w:rsid w:val="00F03972"/>
    <w:rsid w:val="00F04DF8"/>
    <w:rsid w:val="00F04F6C"/>
    <w:rsid w:val="00F06E5E"/>
    <w:rsid w:val="00F077A0"/>
    <w:rsid w:val="00F101F0"/>
    <w:rsid w:val="00F10350"/>
    <w:rsid w:val="00F11599"/>
    <w:rsid w:val="00F13C60"/>
    <w:rsid w:val="00F17B81"/>
    <w:rsid w:val="00F17BDC"/>
    <w:rsid w:val="00F20090"/>
    <w:rsid w:val="00F202B2"/>
    <w:rsid w:val="00F2242E"/>
    <w:rsid w:val="00F235D6"/>
    <w:rsid w:val="00F23B81"/>
    <w:rsid w:val="00F24C24"/>
    <w:rsid w:val="00F25677"/>
    <w:rsid w:val="00F30952"/>
    <w:rsid w:val="00F30B56"/>
    <w:rsid w:val="00F31578"/>
    <w:rsid w:val="00F31CFC"/>
    <w:rsid w:val="00F32C53"/>
    <w:rsid w:val="00F3416F"/>
    <w:rsid w:val="00F345D4"/>
    <w:rsid w:val="00F34FA3"/>
    <w:rsid w:val="00F353E3"/>
    <w:rsid w:val="00F355E8"/>
    <w:rsid w:val="00F379F8"/>
    <w:rsid w:val="00F419AC"/>
    <w:rsid w:val="00F42535"/>
    <w:rsid w:val="00F43137"/>
    <w:rsid w:val="00F46609"/>
    <w:rsid w:val="00F46ADE"/>
    <w:rsid w:val="00F47534"/>
    <w:rsid w:val="00F47879"/>
    <w:rsid w:val="00F502B2"/>
    <w:rsid w:val="00F50F68"/>
    <w:rsid w:val="00F51B14"/>
    <w:rsid w:val="00F523BA"/>
    <w:rsid w:val="00F52C78"/>
    <w:rsid w:val="00F52C90"/>
    <w:rsid w:val="00F53BB2"/>
    <w:rsid w:val="00F55BF8"/>
    <w:rsid w:val="00F56D74"/>
    <w:rsid w:val="00F57501"/>
    <w:rsid w:val="00F5778E"/>
    <w:rsid w:val="00F57AA7"/>
    <w:rsid w:val="00F6032F"/>
    <w:rsid w:val="00F63625"/>
    <w:rsid w:val="00F63EFB"/>
    <w:rsid w:val="00F64959"/>
    <w:rsid w:val="00F64B48"/>
    <w:rsid w:val="00F65A6A"/>
    <w:rsid w:val="00F67070"/>
    <w:rsid w:val="00F67F39"/>
    <w:rsid w:val="00F71FCC"/>
    <w:rsid w:val="00F73566"/>
    <w:rsid w:val="00F73C95"/>
    <w:rsid w:val="00F7673B"/>
    <w:rsid w:val="00F76EDD"/>
    <w:rsid w:val="00F7750D"/>
    <w:rsid w:val="00F77E79"/>
    <w:rsid w:val="00F8052E"/>
    <w:rsid w:val="00F823BB"/>
    <w:rsid w:val="00F83653"/>
    <w:rsid w:val="00F837AD"/>
    <w:rsid w:val="00F83CF6"/>
    <w:rsid w:val="00F8406F"/>
    <w:rsid w:val="00F8429B"/>
    <w:rsid w:val="00F85449"/>
    <w:rsid w:val="00F86B81"/>
    <w:rsid w:val="00F874CA"/>
    <w:rsid w:val="00F87BB9"/>
    <w:rsid w:val="00F87C3B"/>
    <w:rsid w:val="00F87DF2"/>
    <w:rsid w:val="00F87F80"/>
    <w:rsid w:val="00F9027E"/>
    <w:rsid w:val="00F90E20"/>
    <w:rsid w:val="00F91EF3"/>
    <w:rsid w:val="00F93411"/>
    <w:rsid w:val="00F9464F"/>
    <w:rsid w:val="00F94F7F"/>
    <w:rsid w:val="00FA2BD8"/>
    <w:rsid w:val="00FA44D1"/>
    <w:rsid w:val="00FA568C"/>
    <w:rsid w:val="00FA68E6"/>
    <w:rsid w:val="00FB12DF"/>
    <w:rsid w:val="00FB1FED"/>
    <w:rsid w:val="00FB2156"/>
    <w:rsid w:val="00FB21D2"/>
    <w:rsid w:val="00FB29D7"/>
    <w:rsid w:val="00FB2CBF"/>
    <w:rsid w:val="00FB4D98"/>
    <w:rsid w:val="00FB5736"/>
    <w:rsid w:val="00FB776A"/>
    <w:rsid w:val="00FC0FF4"/>
    <w:rsid w:val="00FC15CA"/>
    <w:rsid w:val="00FC1852"/>
    <w:rsid w:val="00FC196B"/>
    <w:rsid w:val="00FC2E0B"/>
    <w:rsid w:val="00FC5236"/>
    <w:rsid w:val="00FC5D22"/>
    <w:rsid w:val="00FC5D8A"/>
    <w:rsid w:val="00FD011F"/>
    <w:rsid w:val="00FD0EE5"/>
    <w:rsid w:val="00FD12CA"/>
    <w:rsid w:val="00FD131E"/>
    <w:rsid w:val="00FD19CF"/>
    <w:rsid w:val="00FD1FEB"/>
    <w:rsid w:val="00FD2771"/>
    <w:rsid w:val="00FD42D1"/>
    <w:rsid w:val="00FD47FE"/>
    <w:rsid w:val="00FD4AD5"/>
    <w:rsid w:val="00FD5B8F"/>
    <w:rsid w:val="00FD5F7B"/>
    <w:rsid w:val="00FD6270"/>
    <w:rsid w:val="00FD6594"/>
    <w:rsid w:val="00FE0FDA"/>
    <w:rsid w:val="00FE13FE"/>
    <w:rsid w:val="00FE1DBB"/>
    <w:rsid w:val="00FE1E12"/>
    <w:rsid w:val="00FE5A44"/>
    <w:rsid w:val="00FE6FD4"/>
    <w:rsid w:val="00FE7B85"/>
    <w:rsid w:val="00FF0469"/>
    <w:rsid w:val="00FF073C"/>
    <w:rsid w:val="00FF08D8"/>
    <w:rsid w:val="00FF21D3"/>
    <w:rsid w:val="00FF2751"/>
    <w:rsid w:val="00FF3442"/>
    <w:rsid w:val="00FF445B"/>
    <w:rsid w:val="00FF4B55"/>
    <w:rsid w:val="00FF5D7F"/>
    <w:rsid w:val="00FF6508"/>
    <w:rsid w:val="00FF66B6"/>
    <w:rsid w:val="00FF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F8CD"/>
  <w15:chartTrackingRefBased/>
  <w15:docId w15:val="{B3833662-3803-0540-8096-120E533C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A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7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475E"/>
    <w:rPr>
      <w:rFonts w:ascii="Times New Roman" w:hAnsi="Times New Roman" w:cs="Times New Roman"/>
      <w:sz w:val="18"/>
      <w:szCs w:val="18"/>
    </w:rPr>
  </w:style>
  <w:style w:type="paragraph" w:styleId="ListParagraph">
    <w:name w:val="List Paragraph"/>
    <w:basedOn w:val="Normal"/>
    <w:uiPriority w:val="34"/>
    <w:qFormat/>
    <w:rsid w:val="00586A3B"/>
    <w:pPr>
      <w:ind w:left="720"/>
      <w:contextualSpacing/>
    </w:pPr>
  </w:style>
  <w:style w:type="character" w:styleId="CommentReference">
    <w:name w:val="annotation reference"/>
    <w:basedOn w:val="DefaultParagraphFont"/>
    <w:uiPriority w:val="99"/>
    <w:semiHidden/>
    <w:unhideWhenUsed/>
    <w:rsid w:val="00586A3B"/>
    <w:rPr>
      <w:sz w:val="16"/>
      <w:szCs w:val="16"/>
    </w:rPr>
  </w:style>
  <w:style w:type="paragraph" w:styleId="CommentText">
    <w:name w:val="annotation text"/>
    <w:basedOn w:val="Normal"/>
    <w:link w:val="CommentTextChar"/>
    <w:uiPriority w:val="99"/>
    <w:semiHidden/>
    <w:unhideWhenUsed/>
    <w:rsid w:val="00586A3B"/>
    <w:rPr>
      <w:sz w:val="20"/>
      <w:szCs w:val="20"/>
    </w:rPr>
  </w:style>
  <w:style w:type="character" w:customStyle="1" w:styleId="CommentTextChar">
    <w:name w:val="Comment Text Char"/>
    <w:basedOn w:val="DefaultParagraphFont"/>
    <w:link w:val="CommentText"/>
    <w:uiPriority w:val="99"/>
    <w:semiHidden/>
    <w:rsid w:val="00586A3B"/>
    <w:rPr>
      <w:sz w:val="20"/>
      <w:szCs w:val="20"/>
    </w:rPr>
  </w:style>
  <w:style w:type="table" w:styleId="TableGrid">
    <w:name w:val="Table Grid"/>
    <w:basedOn w:val="TableNormal"/>
    <w:uiPriority w:val="39"/>
    <w:rsid w:val="00586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C7C7E"/>
    <w:rPr>
      <w:b/>
      <w:bCs/>
    </w:rPr>
  </w:style>
  <w:style w:type="character" w:customStyle="1" w:styleId="CommentSubjectChar">
    <w:name w:val="Comment Subject Char"/>
    <w:basedOn w:val="CommentTextChar"/>
    <w:link w:val="CommentSubject"/>
    <w:uiPriority w:val="99"/>
    <w:semiHidden/>
    <w:rsid w:val="00DC7C7E"/>
    <w:rPr>
      <w:b/>
      <w:bCs/>
      <w:sz w:val="20"/>
      <w:szCs w:val="20"/>
    </w:rPr>
  </w:style>
  <w:style w:type="paragraph" w:styleId="HTMLPreformatted">
    <w:name w:val="HTML Preformatted"/>
    <w:basedOn w:val="Normal"/>
    <w:link w:val="HTMLPreformattedChar"/>
    <w:uiPriority w:val="99"/>
    <w:unhideWhenUsed/>
    <w:rsid w:val="0049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3C36"/>
    <w:rPr>
      <w:rFonts w:ascii="Courier New" w:eastAsia="Times New Roman" w:hAnsi="Courier New" w:cs="Courier New"/>
      <w:sz w:val="20"/>
      <w:szCs w:val="20"/>
    </w:rPr>
  </w:style>
  <w:style w:type="character" w:customStyle="1" w:styleId="gchyanpcm0b">
    <w:name w:val="gchyanpcm0b"/>
    <w:basedOn w:val="DefaultParagraphFont"/>
    <w:rsid w:val="00493C36"/>
  </w:style>
  <w:style w:type="paragraph" w:styleId="EndnoteText">
    <w:name w:val="endnote text"/>
    <w:basedOn w:val="Normal"/>
    <w:link w:val="EndnoteTextChar"/>
    <w:uiPriority w:val="99"/>
    <w:semiHidden/>
    <w:unhideWhenUsed/>
    <w:rsid w:val="0088552F"/>
    <w:rPr>
      <w:sz w:val="20"/>
      <w:szCs w:val="20"/>
    </w:rPr>
  </w:style>
  <w:style w:type="character" w:customStyle="1" w:styleId="EndnoteTextChar">
    <w:name w:val="Endnote Text Char"/>
    <w:basedOn w:val="DefaultParagraphFont"/>
    <w:link w:val="EndnoteText"/>
    <w:uiPriority w:val="99"/>
    <w:semiHidden/>
    <w:rsid w:val="0088552F"/>
    <w:rPr>
      <w:sz w:val="20"/>
      <w:szCs w:val="20"/>
    </w:rPr>
  </w:style>
  <w:style w:type="character" w:styleId="EndnoteReference">
    <w:name w:val="endnote reference"/>
    <w:basedOn w:val="DefaultParagraphFont"/>
    <w:uiPriority w:val="99"/>
    <w:semiHidden/>
    <w:unhideWhenUsed/>
    <w:rsid w:val="0088552F"/>
    <w:rPr>
      <w:vertAlign w:val="superscript"/>
    </w:rPr>
  </w:style>
  <w:style w:type="paragraph" w:styleId="FootnoteText">
    <w:name w:val="footnote text"/>
    <w:basedOn w:val="Normal"/>
    <w:link w:val="FootnoteTextChar"/>
    <w:uiPriority w:val="99"/>
    <w:semiHidden/>
    <w:unhideWhenUsed/>
    <w:rsid w:val="004D5565"/>
    <w:rPr>
      <w:sz w:val="20"/>
      <w:szCs w:val="20"/>
    </w:rPr>
  </w:style>
  <w:style w:type="character" w:customStyle="1" w:styleId="FootnoteTextChar">
    <w:name w:val="Footnote Text Char"/>
    <w:basedOn w:val="DefaultParagraphFont"/>
    <w:link w:val="FootnoteText"/>
    <w:uiPriority w:val="99"/>
    <w:semiHidden/>
    <w:rsid w:val="004D5565"/>
    <w:rPr>
      <w:sz w:val="20"/>
      <w:szCs w:val="20"/>
    </w:rPr>
  </w:style>
  <w:style w:type="character" w:styleId="FootnoteReference">
    <w:name w:val="footnote reference"/>
    <w:basedOn w:val="DefaultParagraphFont"/>
    <w:uiPriority w:val="99"/>
    <w:semiHidden/>
    <w:unhideWhenUsed/>
    <w:rsid w:val="004D5565"/>
    <w:rPr>
      <w:vertAlign w:val="superscript"/>
    </w:rPr>
  </w:style>
  <w:style w:type="paragraph" w:styleId="Bibliography">
    <w:name w:val="Bibliography"/>
    <w:basedOn w:val="Normal"/>
    <w:next w:val="Normal"/>
    <w:uiPriority w:val="37"/>
    <w:unhideWhenUsed/>
    <w:rsid w:val="007F5544"/>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1803">
      <w:bodyDiv w:val="1"/>
      <w:marLeft w:val="0"/>
      <w:marRight w:val="0"/>
      <w:marTop w:val="0"/>
      <w:marBottom w:val="0"/>
      <w:divBdr>
        <w:top w:val="none" w:sz="0" w:space="0" w:color="auto"/>
        <w:left w:val="none" w:sz="0" w:space="0" w:color="auto"/>
        <w:bottom w:val="none" w:sz="0" w:space="0" w:color="auto"/>
        <w:right w:val="none" w:sz="0" w:space="0" w:color="auto"/>
      </w:divBdr>
    </w:div>
    <w:div w:id="35736903">
      <w:bodyDiv w:val="1"/>
      <w:marLeft w:val="0"/>
      <w:marRight w:val="0"/>
      <w:marTop w:val="0"/>
      <w:marBottom w:val="0"/>
      <w:divBdr>
        <w:top w:val="none" w:sz="0" w:space="0" w:color="auto"/>
        <w:left w:val="none" w:sz="0" w:space="0" w:color="auto"/>
        <w:bottom w:val="none" w:sz="0" w:space="0" w:color="auto"/>
        <w:right w:val="none" w:sz="0" w:space="0" w:color="auto"/>
      </w:divBdr>
    </w:div>
    <w:div w:id="66073982">
      <w:bodyDiv w:val="1"/>
      <w:marLeft w:val="0"/>
      <w:marRight w:val="0"/>
      <w:marTop w:val="0"/>
      <w:marBottom w:val="0"/>
      <w:divBdr>
        <w:top w:val="none" w:sz="0" w:space="0" w:color="auto"/>
        <w:left w:val="none" w:sz="0" w:space="0" w:color="auto"/>
        <w:bottom w:val="none" w:sz="0" w:space="0" w:color="auto"/>
        <w:right w:val="none" w:sz="0" w:space="0" w:color="auto"/>
      </w:divBdr>
      <w:divsChild>
        <w:div w:id="190073875">
          <w:marLeft w:val="0"/>
          <w:marRight w:val="0"/>
          <w:marTop w:val="0"/>
          <w:marBottom w:val="0"/>
          <w:divBdr>
            <w:top w:val="none" w:sz="0" w:space="0" w:color="auto"/>
            <w:left w:val="none" w:sz="0" w:space="0" w:color="auto"/>
            <w:bottom w:val="none" w:sz="0" w:space="0" w:color="auto"/>
            <w:right w:val="none" w:sz="0" w:space="0" w:color="auto"/>
          </w:divBdr>
        </w:div>
      </w:divsChild>
    </w:div>
    <w:div w:id="87580451">
      <w:bodyDiv w:val="1"/>
      <w:marLeft w:val="0"/>
      <w:marRight w:val="0"/>
      <w:marTop w:val="0"/>
      <w:marBottom w:val="0"/>
      <w:divBdr>
        <w:top w:val="none" w:sz="0" w:space="0" w:color="auto"/>
        <w:left w:val="none" w:sz="0" w:space="0" w:color="auto"/>
        <w:bottom w:val="none" w:sz="0" w:space="0" w:color="auto"/>
        <w:right w:val="none" w:sz="0" w:space="0" w:color="auto"/>
      </w:divBdr>
    </w:div>
    <w:div w:id="205141220">
      <w:bodyDiv w:val="1"/>
      <w:marLeft w:val="0"/>
      <w:marRight w:val="0"/>
      <w:marTop w:val="0"/>
      <w:marBottom w:val="0"/>
      <w:divBdr>
        <w:top w:val="none" w:sz="0" w:space="0" w:color="auto"/>
        <w:left w:val="none" w:sz="0" w:space="0" w:color="auto"/>
        <w:bottom w:val="none" w:sz="0" w:space="0" w:color="auto"/>
        <w:right w:val="none" w:sz="0" w:space="0" w:color="auto"/>
      </w:divBdr>
    </w:div>
    <w:div w:id="227613615">
      <w:bodyDiv w:val="1"/>
      <w:marLeft w:val="0"/>
      <w:marRight w:val="0"/>
      <w:marTop w:val="0"/>
      <w:marBottom w:val="0"/>
      <w:divBdr>
        <w:top w:val="none" w:sz="0" w:space="0" w:color="auto"/>
        <w:left w:val="none" w:sz="0" w:space="0" w:color="auto"/>
        <w:bottom w:val="none" w:sz="0" w:space="0" w:color="auto"/>
        <w:right w:val="none" w:sz="0" w:space="0" w:color="auto"/>
      </w:divBdr>
    </w:div>
    <w:div w:id="236401535">
      <w:bodyDiv w:val="1"/>
      <w:marLeft w:val="0"/>
      <w:marRight w:val="0"/>
      <w:marTop w:val="0"/>
      <w:marBottom w:val="0"/>
      <w:divBdr>
        <w:top w:val="none" w:sz="0" w:space="0" w:color="auto"/>
        <w:left w:val="none" w:sz="0" w:space="0" w:color="auto"/>
        <w:bottom w:val="none" w:sz="0" w:space="0" w:color="auto"/>
        <w:right w:val="none" w:sz="0" w:space="0" w:color="auto"/>
      </w:divBdr>
    </w:div>
    <w:div w:id="257253507">
      <w:bodyDiv w:val="1"/>
      <w:marLeft w:val="0"/>
      <w:marRight w:val="0"/>
      <w:marTop w:val="0"/>
      <w:marBottom w:val="0"/>
      <w:divBdr>
        <w:top w:val="none" w:sz="0" w:space="0" w:color="auto"/>
        <w:left w:val="none" w:sz="0" w:space="0" w:color="auto"/>
        <w:bottom w:val="none" w:sz="0" w:space="0" w:color="auto"/>
        <w:right w:val="none" w:sz="0" w:space="0" w:color="auto"/>
      </w:divBdr>
    </w:div>
    <w:div w:id="328410230">
      <w:bodyDiv w:val="1"/>
      <w:marLeft w:val="0"/>
      <w:marRight w:val="0"/>
      <w:marTop w:val="0"/>
      <w:marBottom w:val="0"/>
      <w:divBdr>
        <w:top w:val="none" w:sz="0" w:space="0" w:color="auto"/>
        <w:left w:val="none" w:sz="0" w:space="0" w:color="auto"/>
        <w:bottom w:val="none" w:sz="0" w:space="0" w:color="auto"/>
        <w:right w:val="none" w:sz="0" w:space="0" w:color="auto"/>
      </w:divBdr>
    </w:div>
    <w:div w:id="387991912">
      <w:bodyDiv w:val="1"/>
      <w:marLeft w:val="0"/>
      <w:marRight w:val="0"/>
      <w:marTop w:val="0"/>
      <w:marBottom w:val="0"/>
      <w:divBdr>
        <w:top w:val="none" w:sz="0" w:space="0" w:color="auto"/>
        <w:left w:val="none" w:sz="0" w:space="0" w:color="auto"/>
        <w:bottom w:val="none" w:sz="0" w:space="0" w:color="auto"/>
        <w:right w:val="none" w:sz="0" w:space="0" w:color="auto"/>
      </w:divBdr>
    </w:div>
    <w:div w:id="489830168">
      <w:bodyDiv w:val="1"/>
      <w:marLeft w:val="0"/>
      <w:marRight w:val="0"/>
      <w:marTop w:val="0"/>
      <w:marBottom w:val="0"/>
      <w:divBdr>
        <w:top w:val="none" w:sz="0" w:space="0" w:color="auto"/>
        <w:left w:val="none" w:sz="0" w:space="0" w:color="auto"/>
        <w:bottom w:val="none" w:sz="0" w:space="0" w:color="auto"/>
        <w:right w:val="none" w:sz="0" w:space="0" w:color="auto"/>
      </w:divBdr>
    </w:div>
    <w:div w:id="493188052">
      <w:bodyDiv w:val="1"/>
      <w:marLeft w:val="0"/>
      <w:marRight w:val="0"/>
      <w:marTop w:val="0"/>
      <w:marBottom w:val="0"/>
      <w:divBdr>
        <w:top w:val="none" w:sz="0" w:space="0" w:color="auto"/>
        <w:left w:val="none" w:sz="0" w:space="0" w:color="auto"/>
        <w:bottom w:val="none" w:sz="0" w:space="0" w:color="auto"/>
        <w:right w:val="none" w:sz="0" w:space="0" w:color="auto"/>
      </w:divBdr>
    </w:div>
    <w:div w:id="545220480">
      <w:bodyDiv w:val="1"/>
      <w:marLeft w:val="0"/>
      <w:marRight w:val="0"/>
      <w:marTop w:val="0"/>
      <w:marBottom w:val="0"/>
      <w:divBdr>
        <w:top w:val="none" w:sz="0" w:space="0" w:color="auto"/>
        <w:left w:val="none" w:sz="0" w:space="0" w:color="auto"/>
        <w:bottom w:val="none" w:sz="0" w:space="0" w:color="auto"/>
        <w:right w:val="none" w:sz="0" w:space="0" w:color="auto"/>
      </w:divBdr>
    </w:div>
    <w:div w:id="567039355">
      <w:bodyDiv w:val="1"/>
      <w:marLeft w:val="0"/>
      <w:marRight w:val="0"/>
      <w:marTop w:val="0"/>
      <w:marBottom w:val="0"/>
      <w:divBdr>
        <w:top w:val="none" w:sz="0" w:space="0" w:color="auto"/>
        <w:left w:val="none" w:sz="0" w:space="0" w:color="auto"/>
        <w:bottom w:val="none" w:sz="0" w:space="0" w:color="auto"/>
        <w:right w:val="none" w:sz="0" w:space="0" w:color="auto"/>
      </w:divBdr>
    </w:div>
    <w:div w:id="665018700">
      <w:bodyDiv w:val="1"/>
      <w:marLeft w:val="0"/>
      <w:marRight w:val="0"/>
      <w:marTop w:val="0"/>
      <w:marBottom w:val="0"/>
      <w:divBdr>
        <w:top w:val="none" w:sz="0" w:space="0" w:color="auto"/>
        <w:left w:val="none" w:sz="0" w:space="0" w:color="auto"/>
        <w:bottom w:val="none" w:sz="0" w:space="0" w:color="auto"/>
        <w:right w:val="none" w:sz="0" w:space="0" w:color="auto"/>
      </w:divBdr>
    </w:div>
    <w:div w:id="673339476">
      <w:bodyDiv w:val="1"/>
      <w:marLeft w:val="0"/>
      <w:marRight w:val="0"/>
      <w:marTop w:val="0"/>
      <w:marBottom w:val="0"/>
      <w:divBdr>
        <w:top w:val="none" w:sz="0" w:space="0" w:color="auto"/>
        <w:left w:val="none" w:sz="0" w:space="0" w:color="auto"/>
        <w:bottom w:val="none" w:sz="0" w:space="0" w:color="auto"/>
        <w:right w:val="none" w:sz="0" w:space="0" w:color="auto"/>
      </w:divBdr>
    </w:div>
    <w:div w:id="702289073">
      <w:bodyDiv w:val="1"/>
      <w:marLeft w:val="0"/>
      <w:marRight w:val="0"/>
      <w:marTop w:val="0"/>
      <w:marBottom w:val="0"/>
      <w:divBdr>
        <w:top w:val="none" w:sz="0" w:space="0" w:color="auto"/>
        <w:left w:val="none" w:sz="0" w:space="0" w:color="auto"/>
        <w:bottom w:val="none" w:sz="0" w:space="0" w:color="auto"/>
        <w:right w:val="none" w:sz="0" w:space="0" w:color="auto"/>
      </w:divBdr>
    </w:div>
    <w:div w:id="791900772">
      <w:bodyDiv w:val="1"/>
      <w:marLeft w:val="0"/>
      <w:marRight w:val="0"/>
      <w:marTop w:val="0"/>
      <w:marBottom w:val="0"/>
      <w:divBdr>
        <w:top w:val="none" w:sz="0" w:space="0" w:color="auto"/>
        <w:left w:val="none" w:sz="0" w:space="0" w:color="auto"/>
        <w:bottom w:val="none" w:sz="0" w:space="0" w:color="auto"/>
        <w:right w:val="none" w:sz="0" w:space="0" w:color="auto"/>
      </w:divBdr>
    </w:div>
    <w:div w:id="807821157">
      <w:bodyDiv w:val="1"/>
      <w:marLeft w:val="0"/>
      <w:marRight w:val="0"/>
      <w:marTop w:val="0"/>
      <w:marBottom w:val="0"/>
      <w:divBdr>
        <w:top w:val="none" w:sz="0" w:space="0" w:color="auto"/>
        <w:left w:val="none" w:sz="0" w:space="0" w:color="auto"/>
        <w:bottom w:val="none" w:sz="0" w:space="0" w:color="auto"/>
        <w:right w:val="none" w:sz="0" w:space="0" w:color="auto"/>
      </w:divBdr>
    </w:div>
    <w:div w:id="850723876">
      <w:bodyDiv w:val="1"/>
      <w:marLeft w:val="0"/>
      <w:marRight w:val="0"/>
      <w:marTop w:val="0"/>
      <w:marBottom w:val="0"/>
      <w:divBdr>
        <w:top w:val="none" w:sz="0" w:space="0" w:color="auto"/>
        <w:left w:val="none" w:sz="0" w:space="0" w:color="auto"/>
        <w:bottom w:val="none" w:sz="0" w:space="0" w:color="auto"/>
        <w:right w:val="none" w:sz="0" w:space="0" w:color="auto"/>
      </w:divBdr>
    </w:div>
    <w:div w:id="972716313">
      <w:bodyDiv w:val="1"/>
      <w:marLeft w:val="0"/>
      <w:marRight w:val="0"/>
      <w:marTop w:val="0"/>
      <w:marBottom w:val="0"/>
      <w:divBdr>
        <w:top w:val="none" w:sz="0" w:space="0" w:color="auto"/>
        <w:left w:val="none" w:sz="0" w:space="0" w:color="auto"/>
        <w:bottom w:val="none" w:sz="0" w:space="0" w:color="auto"/>
        <w:right w:val="none" w:sz="0" w:space="0" w:color="auto"/>
      </w:divBdr>
    </w:div>
    <w:div w:id="1057557161">
      <w:bodyDiv w:val="1"/>
      <w:marLeft w:val="0"/>
      <w:marRight w:val="0"/>
      <w:marTop w:val="0"/>
      <w:marBottom w:val="0"/>
      <w:divBdr>
        <w:top w:val="none" w:sz="0" w:space="0" w:color="auto"/>
        <w:left w:val="none" w:sz="0" w:space="0" w:color="auto"/>
        <w:bottom w:val="none" w:sz="0" w:space="0" w:color="auto"/>
        <w:right w:val="none" w:sz="0" w:space="0" w:color="auto"/>
      </w:divBdr>
    </w:div>
    <w:div w:id="1107774766">
      <w:bodyDiv w:val="1"/>
      <w:marLeft w:val="0"/>
      <w:marRight w:val="0"/>
      <w:marTop w:val="0"/>
      <w:marBottom w:val="0"/>
      <w:divBdr>
        <w:top w:val="none" w:sz="0" w:space="0" w:color="auto"/>
        <w:left w:val="none" w:sz="0" w:space="0" w:color="auto"/>
        <w:bottom w:val="none" w:sz="0" w:space="0" w:color="auto"/>
        <w:right w:val="none" w:sz="0" w:space="0" w:color="auto"/>
      </w:divBdr>
    </w:div>
    <w:div w:id="1148670420">
      <w:bodyDiv w:val="1"/>
      <w:marLeft w:val="0"/>
      <w:marRight w:val="0"/>
      <w:marTop w:val="0"/>
      <w:marBottom w:val="0"/>
      <w:divBdr>
        <w:top w:val="none" w:sz="0" w:space="0" w:color="auto"/>
        <w:left w:val="none" w:sz="0" w:space="0" w:color="auto"/>
        <w:bottom w:val="none" w:sz="0" w:space="0" w:color="auto"/>
        <w:right w:val="none" w:sz="0" w:space="0" w:color="auto"/>
      </w:divBdr>
    </w:div>
    <w:div w:id="1190947465">
      <w:bodyDiv w:val="1"/>
      <w:marLeft w:val="0"/>
      <w:marRight w:val="0"/>
      <w:marTop w:val="0"/>
      <w:marBottom w:val="0"/>
      <w:divBdr>
        <w:top w:val="none" w:sz="0" w:space="0" w:color="auto"/>
        <w:left w:val="none" w:sz="0" w:space="0" w:color="auto"/>
        <w:bottom w:val="none" w:sz="0" w:space="0" w:color="auto"/>
        <w:right w:val="none" w:sz="0" w:space="0" w:color="auto"/>
      </w:divBdr>
    </w:div>
    <w:div w:id="1235624318">
      <w:bodyDiv w:val="1"/>
      <w:marLeft w:val="0"/>
      <w:marRight w:val="0"/>
      <w:marTop w:val="0"/>
      <w:marBottom w:val="0"/>
      <w:divBdr>
        <w:top w:val="none" w:sz="0" w:space="0" w:color="auto"/>
        <w:left w:val="none" w:sz="0" w:space="0" w:color="auto"/>
        <w:bottom w:val="none" w:sz="0" w:space="0" w:color="auto"/>
        <w:right w:val="none" w:sz="0" w:space="0" w:color="auto"/>
      </w:divBdr>
    </w:div>
    <w:div w:id="1240754811">
      <w:bodyDiv w:val="1"/>
      <w:marLeft w:val="0"/>
      <w:marRight w:val="0"/>
      <w:marTop w:val="0"/>
      <w:marBottom w:val="0"/>
      <w:divBdr>
        <w:top w:val="none" w:sz="0" w:space="0" w:color="auto"/>
        <w:left w:val="none" w:sz="0" w:space="0" w:color="auto"/>
        <w:bottom w:val="none" w:sz="0" w:space="0" w:color="auto"/>
        <w:right w:val="none" w:sz="0" w:space="0" w:color="auto"/>
      </w:divBdr>
    </w:div>
    <w:div w:id="1241715312">
      <w:bodyDiv w:val="1"/>
      <w:marLeft w:val="0"/>
      <w:marRight w:val="0"/>
      <w:marTop w:val="0"/>
      <w:marBottom w:val="0"/>
      <w:divBdr>
        <w:top w:val="none" w:sz="0" w:space="0" w:color="auto"/>
        <w:left w:val="none" w:sz="0" w:space="0" w:color="auto"/>
        <w:bottom w:val="none" w:sz="0" w:space="0" w:color="auto"/>
        <w:right w:val="none" w:sz="0" w:space="0" w:color="auto"/>
      </w:divBdr>
    </w:div>
    <w:div w:id="1246960230">
      <w:bodyDiv w:val="1"/>
      <w:marLeft w:val="0"/>
      <w:marRight w:val="0"/>
      <w:marTop w:val="0"/>
      <w:marBottom w:val="0"/>
      <w:divBdr>
        <w:top w:val="none" w:sz="0" w:space="0" w:color="auto"/>
        <w:left w:val="none" w:sz="0" w:space="0" w:color="auto"/>
        <w:bottom w:val="none" w:sz="0" w:space="0" w:color="auto"/>
        <w:right w:val="none" w:sz="0" w:space="0" w:color="auto"/>
      </w:divBdr>
    </w:div>
    <w:div w:id="1251888847">
      <w:bodyDiv w:val="1"/>
      <w:marLeft w:val="0"/>
      <w:marRight w:val="0"/>
      <w:marTop w:val="0"/>
      <w:marBottom w:val="0"/>
      <w:divBdr>
        <w:top w:val="none" w:sz="0" w:space="0" w:color="auto"/>
        <w:left w:val="none" w:sz="0" w:space="0" w:color="auto"/>
        <w:bottom w:val="none" w:sz="0" w:space="0" w:color="auto"/>
        <w:right w:val="none" w:sz="0" w:space="0" w:color="auto"/>
      </w:divBdr>
    </w:div>
    <w:div w:id="1437872781">
      <w:bodyDiv w:val="1"/>
      <w:marLeft w:val="0"/>
      <w:marRight w:val="0"/>
      <w:marTop w:val="0"/>
      <w:marBottom w:val="0"/>
      <w:divBdr>
        <w:top w:val="none" w:sz="0" w:space="0" w:color="auto"/>
        <w:left w:val="none" w:sz="0" w:space="0" w:color="auto"/>
        <w:bottom w:val="none" w:sz="0" w:space="0" w:color="auto"/>
        <w:right w:val="none" w:sz="0" w:space="0" w:color="auto"/>
      </w:divBdr>
    </w:div>
    <w:div w:id="1444181975">
      <w:bodyDiv w:val="1"/>
      <w:marLeft w:val="0"/>
      <w:marRight w:val="0"/>
      <w:marTop w:val="0"/>
      <w:marBottom w:val="0"/>
      <w:divBdr>
        <w:top w:val="none" w:sz="0" w:space="0" w:color="auto"/>
        <w:left w:val="none" w:sz="0" w:space="0" w:color="auto"/>
        <w:bottom w:val="none" w:sz="0" w:space="0" w:color="auto"/>
        <w:right w:val="none" w:sz="0" w:space="0" w:color="auto"/>
      </w:divBdr>
    </w:div>
    <w:div w:id="1464079329">
      <w:bodyDiv w:val="1"/>
      <w:marLeft w:val="0"/>
      <w:marRight w:val="0"/>
      <w:marTop w:val="0"/>
      <w:marBottom w:val="0"/>
      <w:divBdr>
        <w:top w:val="none" w:sz="0" w:space="0" w:color="auto"/>
        <w:left w:val="none" w:sz="0" w:space="0" w:color="auto"/>
        <w:bottom w:val="none" w:sz="0" w:space="0" w:color="auto"/>
        <w:right w:val="none" w:sz="0" w:space="0" w:color="auto"/>
      </w:divBdr>
    </w:div>
    <w:div w:id="1500851723">
      <w:bodyDiv w:val="1"/>
      <w:marLeft w:val="0"/>
      <w:marRight w:val="0"/>
      <w:marTop w:val="0"/>
      <w:marBottom w:val="0"/>
      <w:divBdr>
        <w:top w:val="none" w:sz="0" w:space="0" w:color="auto"/>
        <w:left w:val="none" w:sz="0" w:space="0" w:color="auto"/>
        <w:bottom w:val="none" w:sz="0" w:space="0" w:color="auto"/>
        <w:right w:val="none" w:sz="0" w:space="0" w:color="auto"/>
      </w:divBdr>
    </w:div>
    <w:div w:id="1530676607">
      <w:bodyDiv w:val="1"/>
      <w:marLeft w:val="0"/>
      <w:marRight w:val="0"/>
      <w:marTop w:val="0"/>
      <w:marBottom w:val="0"/>
      <w:divBdr>
        <w:top w:val="none" w:sz="0" w:space="0" w:color="auto"/>
        <w:left w:val="none" w:sz="0" w:space="0" w:color="auto"/>
        <w:bottom w:val="none" w:sz="0" w:space="0" w:color="auto"/>
        <w:right w:val="none" w:sz="0" w:space="0" w:color="auto"/>
      </w:divBdr>
    </w:div>
    <w:div w:id="1571231897">
      <w:bodyDiv w:val="1"/>
      <w:marLeft w:val="0"/>
      <w:marRight w:val="0"/>
      <w:marTop w:val="0"/>
      <w:marBottom w:val="0"/>
      <w:divBdr>
        <w:top w:val="none" w:sz="0" w:space="0" w:color="auto"/>
        <w:left w:val="none" w:sz="0" w:space="0" w:color="auto"/>
        <w:bottom w:val="none" w:sz="0" w:space="0" w:color="auto"/>
        <w:right w:val="none" w:sz="0" w:space="0" w:color="auto"/>
      </w:divBdr>
    </w:div>
    <w:div w:id="1643192144">
      <w:bodyDiv w:val="1"/>
      <w:marLeft w:val="0"/>
      <w:marRight w:val="0"/>
      <w:marTop w:val="0"/>
      <w:marBottom w:val="0"/>
      <w:divBdr>
        <w:top w:val="none" w:sz="0" w:space="0" w:color="auto"/>
        <w:left w:val="none" w:sz="0" w:space="0" w:color="auto"/>
        <w:bottom w:val="none" w:sz="0" w:space="0" w:color="auto"/>
        <w:right w:val="none" w:sz="0" w:space="0" w:color="auto"/>
      </w:divBdr>
    </w:div>
    <w:div w:id="1728071779">
      <w:bodyDiv w:val="1"/>
      <w:marLeft w:val="0"/>
      <w:marRight w:val="0"/>
      <w:marTop w:val="0"/>
      <w:marBottom w:val="0"/>
      <w:divBdr>
        <w:top w:val="none" w:sz="0" w:space="0" w:color="auto"/>
        <w:left w:val="none" w:sz="0" w:space="0" w:color="auto"/>
        <w:bottom w:val="none" w:sz="0" w:space="0" w:color="auto"/>
        <w:right w:val="none" w:sz="0" w:space="0" w:color="auto"/>
      </w:divBdr>
    </w:div>
    <w:div w:id="1747413995">
      <w:bodyDiv w:val="1"/>
      <w:marLeft w:val="0"/>
      <w:marRight w:val="0"/>
      <w:marTop w:val="0"/>
      <w:marBottom w:val="0"/>
      <w:divBdr>
        <w:top w:val="none" w:sz="0" w:space="0" w:color="auto"/>
        <w:left w:val="none" w:sz="0" w:space="0" w:color="auto"/>
        <w:bottom w:val="none" w:sz="0" w:space="0" w:color="auto"/>
        <w:right w:val="none" w:sz="0" w:space="0" w:color="auto"/>
      </w:divBdr>
    </w:div>
    <w:div w:id="1752316894">
      <w:bodyDiv w:val="1"/>
      <w:marLeft w:val="0"/>
      <w:marRight w:val="0"/>
      <w:marTop w:val="0"/>
      <w:marBottom w:val="0"/>
      <w:divBdr>
        <w:top w:val="none" w:sz="0" w:space="0" w:color="auto"/>
        <w:left w:val="none" w:sz="0" w:space="0" w:color="auto"/>
        <w:bottom w:val="none" w:sz="0" w:space="0" w:color="auto"/>
        <w:right w:val="none" w:sz="0" w:space="0" w:color="auto"/>
      </w:divBdr>
    </w:div>
    <w:div w:id="1777477743">
      <w:bodyDiv w:val="1"/>
      <w:marLeft w:val="0"/>
      <w:marRight w:val="0"/>
      <w:marTop w:val="0"/>
      <w:marBottom w:val="0"/>
      <w:divBdr>
        <w:top w:val="none" w:sz="0" w:space="0" w:color="auto"/>
        <w:left w:val="none" w:sz="0" w:space="0" w:color="auto"/>
        <w:bottom w:val="none" w:sz="0" w:space="0" w:color="auto"/>
        <w:right w:val="none" w:sz="0" w:space="0" w:color="auto"/>
      </w:divBdr>
    </w:div>
    <w:div w:id="1788505463">
      <w:bodyDiv w:val="1"/>
      <w:marLeft w:val="0"/>
      <w:marRight w:val="0"/>
      <w:marTop w:val="0"/>
      <w:marBottom w:val="0"/>
      <w:divBdr>
        <w:top w:val="none" w:sz="0" w:space="0" w:color="auto"/>
        <w:left w:val="none" w:sz="0" w:space="0" w:color="auto"/>
        <w:bottom w:val="none" w:sz="0" w:space="0" w:color="auto"/>
        <w:right w:val="none" w:sz="0" w:space="0" w:color="auto"/>
      </w:divBdr>
    </w:div>
    <w:div w:id="1815487664">
      <w:bodyDiv w:val="1"/>
      <w:marLeft w:val="0"/>
      <w:marRight w:val="0"/>
      <w:marTop w:val="0"/>
      <w:marBottom w:val="0"/>
      <w:divBdr>
        <w:top w:val="none" w:sz="0" w:space="0" w:color="auto"/>
        <w:left w:val="none" w:sz="0" w:space="0" w:color="auto"/>
        <w:bottom w:val="none" w:sz="0" w:space="0" w:color="auto"/>
        <w:right w:val="none" w:sz="0" w:space="0" w:color="auto"/>
      </w:divBdr>
    </w:div>
    <w:div w:id="1823740510">
      <w:bodyDiv w:val="1"/>
      <w:marLeft w:val="0"/>
      <w:marRight w:val="0"/>
      <w:marTop w:val="0"/>
      <w:marBottom w:val="0"/>
      <w:divBdr>
        <w:top w:val="none" w:sz="0" w:space="0" w:color="auto"/>
        <w:left w:val="none" w:sz="0" w:space="0" w:color="auto"/>
        <w:bottom w:val="none" w:sz="0" w:space="0" w:color="auto"/>
        <w:right w:val="none" w:sz="0" w:space="0" w:color="auto"/>
      </w:divBdr>
    </w:div>
    <w:div w:id="1858501674">
      <w:bodyDiv w:val="1"/>
      <w:marLeft w:val="0"/>
      <w:marRight w:val="0"/>
      <w:marTop w:val="0"/>
      <w:marBottom w:val="0"/>
      <w:divBdr>
        <w:top w:val="none" w:sz="0" w:space="0" w:color="auto"/>
        <w:left w:val="none" w:sz="0" w:space="0" w:color="auto"/>
        <w:bottom w:val="none" w:sz="0" w:space="0" w:color="auto"/>
        <w:right w:val="none" w:sz="0" w:space="0" w:color="auto"/>
      </w:divBdr>
    </w:div>
    <w:div w:id="1941910039">
      <w:bodyDiv w:val="1"/>
      <w:marLeft w:val="0"/>
      <w:marRight w:val="0"/>
      <w:marTop w:val="0"/>
      <w:marBottom w:val="0"/>
      <w:divBdr>
        <w:top w:val="none" w:sz="0" w:space="0" w:color="auto"/>
        <w:left w:val="none" w:sz="0" w:space="0" w:color="auto"/>
        <w:bottom w:val="none" w:sz="0" w:space="0" w:color="auto"/>
        <w:right w:val="none" w:sz="0" w:space="0" w:color="auto"/>
      </w:divBdr>
    </w:div>
    <w:div w:id="1991321439">
      <w:bodyDiv w:val="1"/>
      <w:marLeft w:val="0"/>
      <w:marRight w:val="0"/>
      <w:marTop w:val="0"/>
      <w:marBottom w:val="0"/>
      <w:divBdr>
        <w:top w:val="none" w:sz="0" w:space="0" w:color="auto"/>
        <w:left w:val="none" w:sz="0" w:space="0" w:color="auto"/>
        <w:bottom w:val="none" w:sz="0" w:space="0" w:color="auto"/>
        <w:right w:val="none" w:sz="0" w:space="0" w:color="auto"/>
      </w:divBdr>
    </w:div>
    <w:div w:id="1995335203">
      <w:bodyDiv w:val="1"/>
      <w:marLeft w:val="0"/>
      <w:marRight w:val="0"/>
      <w:marTop w:val="0"/>
      <w:marBottom w:val="0"/>
      <w:divBdr>
        <w:top w:val="none" w:sz="0" w:space="0" w:color="auto"/>
        <w:left w:val="none" w:sz="0" w:space="0" w:color="auto"/>
        <w:bottom w:val="none" w:sz="0" w:space="0" w:color="auto"/>
        <w:right w:val="none" w:sz="0" w:space="0" w:color="auto"/>
      </w:divBdr>
    </w:div>
    <w:div w:id="2018073443">
      <w:bodyDiv w:val="1"/>
      <w:marLeft w:val="0"/>
      <w:marRight w:val="0"/>
      <w:marTop w:val="0"/>
      <w:marBottom w:val="0"/>
      <w:divBdr>
        <w:top w:val="none" w:sz="0" w:space="0" w:color="auto"/>
        <w:left w:val="none" w:sz="0" w:space="0" w:color="auto"/>
        <w:bottom w:val="none" w:sz="0" w:space="0" w:color="auto"/>
        <w:right w:val="none" w:sz="0" w:space="0" w:color="auto"/>
      </w:divBdr>
    </w:div>
    <w:div w:id="2038651229">
      <w:bodyDiv w:val="1"/>
      <w:marLeft w:val="0"/>
      <w:marRight w:val="0"/>
      <w:marTop w:val="0"/>
      <w:marBottom w:val="0"/>
      <w:divBdr>
        <w:top w:val="none" w:sz="0" w:space="0" w:color="auto"/>
        <w:left w:val="none" w:sz="0" w:space="0" w:color="auto"/>
        <w:bottom w:val="none" w:sz="0" w:space="0" w:color="auto"/>
        <w:right w:val="none" w:sz="0" w:space="0" w:color="auto"/>
      </w:divBdr>
    </w:div>
    <w:div w:id="204046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15595</Words>
  <Characters>88897</Characters>
  <Application>Microsoft Office Word</Application>
  <DocSecurity>0</DocSecurity>
  <Lines>740</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Guojie</dc:creator>
  <cp:keywords/>
  <dc:description/>
  <cp:lastModifiedBy>Yufeng Shen</cp:lastModifiedBy>
  <cp:revision>3</cp:revision>
  <dcterms:created xsi:type="dcterms:W3CDTF">2021-05-03T04:11:00Z</dcterms:created>
  <dcterms:modified xsi:type="dcterms:W3CDTF">2021-05-03T04:21:00Z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zotero-version="5.0.97-beta.16+128ed5e4c"&gt;&lt;session id="zkWi6Xj4"/&gt;&lt;style id="http://www.zotero.org/styles/nature" hasBibliography="1" bibliographyStyleHasBeenSet="1"/&gt;&lt;prefs&gt;&lt;pref name="fieldType" value="Field"/&gt;&lt;/prefs&gt;&lt;/data&gt;</vt:lpwstr>
  </property>
  <property fmtid="{D5CDD505-2E9C-101B-9397-08002B2CF9AE}" pid="3" name="ZOTERO_PREF_2">
    <vt:lpwstr/>
  </property>
  <property fmtid="{D5CDD505-2E9C-101B-9397-08002B2CF9AE}" pid="4" name="ZOTERO_BREF_1R3NlyJfIDjQhrTIiVnG8_1">
    <vt:lpwstr>ZOTERO_ITEM CSL_CITATION {"citationID":"KRbMhbVJ","properties":{"formattedCitation":"\\super 1\\nosupersub{}","plainCitation":"1","noteIndex":0},"citationItems":[{"id":24,"uris":["http://zotero.org/users/local/gyfy3Xku/items/L875BSTN"],"uri":["http://zote</vt:lpwstr>
  </property>
  <property fmtid="{D5CDD505-2E9C-101B-9397-08002B2CF9AE}" pid="5" name="ZOTERO_BREF_1R3NlyJfIDjQhrTIiVnG8_2">
    <vt:lpwstr>ro.org/users/local/gyfy3Xku/items/L875BSTN"],"itemData":{"id":24,"type":"article-journal","abstract":"BACKGROUND: The prevalence of esophageal atresia (EA) has been shown to vary across different geographical settings. Investigation of geographical differ</vt:lpwstr>
  </property>
  <property fmtid="{D5CDD505-2E9C-101B-9397-08002B2CF9AE}" pid="6" name="ZOTERO_BREF_1R3NlyJfIDjQhrTIiVnG8_3">
    <vt:lpwstr>ences may provide an insight into the underlying etiology of EA. METHODS: The study population comprised infants diagnosed with EA during 1998 to 2007 from 18 of the 46 birth defects surveillance programs, members of the International Clearinghouse for Bi</vt:lpwstr>
  </property>
  <property fmtid="{D5CDD505-2E9C-101B-9397-08002B2CF9AE}" pid="7" name="ZOTERO_BREF_1R3NlyJfIDjQhrTIiVnG8_4">
    <vt:lpwstr>rth Defects Surveillance and Research. Total prevalence per 10,000 births for EA was defined as the total number of cases in live births, stillbirths, and elective termination of pregnancy for fetal anomaly (ETOPFA) divided by the total number of all birt</vt:lpwstr>
  </property>
  <property fmtid="{D5CDD505-2E9C-101B-9397-08002B2CF9AE}" pid="8" name="ZOTERO_BREF_1R3NlyJfIDjQhrTIiVnG8_5">
    <vt:lpwstr>hs in the population. RESULTS: Among the participating programs, a total of 2943 cases of EA were diagnosed with an average prevalence of 2.44 (95% confidence interval [CI], 2.35–2.53) per 10,000 births, ranging between 1.77 and 3.68 per 10,000 births. Of</vt:lpwstr>
  </property>
  <property fmtid="{D5CDD505-2E9C-101B-9397-08002B2CF9AE}" pid="9" name="ZOTERO_BREF_1R3NlyJfIDjQhrTIiVnG8_6">
    <vt:lpwstr> all infants diagnosed with EA, 2761 (93.8%) were live births, 82 (2.8%) stillbirths, 89 (3.0%) ETOPFA, and 11 (0.4%) had unknown outcomes. The majority of cases (2020, 68.6%), had a reported EA with fistula, 749 (25.5%) were without fistula, and 174 (5.9</vt:lpwstr>
  </property>
  <property fmtid="{D5CDD505-2E9C-101B-9397-08002B2CF9AE}" pid="10" name="ZOTERO_BREF_1R3NlyJfIDjQhrTIiVnG8_7">
    <vt:lpwstr>%) were registered with an unspecified code. CONCLUSIONS: On average, EA affected 1 in 4099 births (95% CI, 1 in 3954–4251 births) with prevalence varying across different geographical settings, but relatively consistent over time and comparable between s</vt:lpwstr>
  </property>
  <property fmtid="{D5CDD505-2E9C-101B-9397-08002B2CF9AE}" pid="11" name="ZOTERO_BREF_1R3NlyJfIDjQhrTIiVnG8_8">
    <vt:lpwstr>urveillance programs. Findings suggest that differences in the prevalence observed among programs are likely to be attributable to variability in population ethnic compositions or issues in reporting or registration procedures of EA, rather than a real ri</vt:lpwstr>
  </property>
  <property fmtid="{D5CDD505-2E9C-101B-9397-08002B2CF9AE}" pid="12" name="ZOTERO_BREF_1R3NlyJfIDjQhrTIiVnG8_9">
    <vt:lpwstr>sk occurrence difference. Birth Defects Research (Part A), 2012. © 2012 Wiley Periodicals, Inc.","container-title":"Birth Defects Research Part A: Clinical and Molecular Teratology","DOI":"https://doi.org/10.1002/bdra.23067","ISSN":"1542-0760","issue":"11</vt:lpwstr>
  </property>
  <property fmtid="{D5CDD505-2E9C-101B-9397-08002B2CF9AE}" pid="13" name="ZOTERO_BREF_1R3NlyJfIDjQhrTIiVnG8_10">
    <vt:lpwstr>","language":"en","note":"_eprint: https://onlinelibrary.wiley.com/doi/pdf/10.1002/bdra.23067","page":"893-899","source":"Wiley Online Library","title":"Prevalence of esophageal atresia among 18 international birth defects surveillance programs","volume":</vt:lpwstr>
  </property>
  <property fmtid="{D5CDD505-2E9C-101B-9397-08002B2CF9AE}" pid="14" name="ZOTERO_BREF_1R3NlyJfIDjQhrTIiVnG8_11">
    <vt:lpwstr>"94","author":[{"family":"Nassar","given":"Natasha"},{"family":"Leoncini","given":"Emanuele"},{"family":"Amar","given":"Emmanuelle"},{"family":"Arteaga‐Vázquez","given":"Jazmín"},{"family":"Bakker","given":"Marian K."},{"family":"Bower","given":"Carol"},{</vt:lpwstr>
  </property>
  <property fmtid="{D5CDD505-2E9C-101B-9397-08002B2CF9AE}" pid="15" name="ZOTERO_BREF_1R3NlyJfIDjQhrTIiVnG8_12">
    <vt:lpwstr>"family":"Canfield","given":"Mark A."},{"family":"Castilla","given":"Eduardo E."},{"family":"Cocchi","given":"Guido"},{"family":"Correa","given":"Adolfo"},{"family":"Csáky‐Szunyogh","given":"Melinda"},{"family":"Feldkamp","given":"Marcia L."},{"family":"K</vt:lpwstr>
  </property>
  <property fmtid="{D5CDD505-2E9C-101B-9397-08002B2CF9AE}" pid="16" name="ZOTERO_BREF_1R3NlyJfIDjQhrTIiVnG8_13">
    <vt:lpwstr>hoshnood","given":"Babak"},{"family":"Landau","given":"Danielle"},{"family":"Lelong","given":"Nathalie"},{"family":"López‐Camelo","given":"Jorge S."},{"family":"Lowry","given":"R. Brian"},{"family":"McDonnell","given":"Robert"},{"family":"Merlob","given":</vt:lpwstr>
  </property>
  <property fmtid="{D5CDD505-2E9C-101B-9397-08002B2CF9AE}" pid="17" name="ZOTERO_BREF_1R3NlyJfIDjQhrTIiVnG8_14">
    <vt:lpwstr>"Paul"},{"family":"Métneki","given":"Julia"},{"family":"Morgan","given":"Margery"},{"family":"Mutchinick","given":"Osvaldo M."},{"family":"Palmer","given":"Miland N."},{"family":"Rissmann","given":"Anke"},{"family":"Siffel","given":"Csaba"},{"family":"Sìp</vt:lpwstr>
  </property>
  <property fmtid="{D5CDD505-2E9C-101B-9397-08002B2CF9AE}" pid="18" name="ZOTERO_BREF_1R3NlyJfIDjQhrTIiVnG8_15">
    <vt:lpwstr>ek","given":"Antonin"},{"family":"Szabova","given":"Elena"},{"family":"Tucker","given":"David"},{"family":"Mastroiacovo","given":"Pierpaolo"}],"issued":{"date-parts":[["2012"]]}}}],"schema":"https://github.com/citation-style-language/schema/raw/master/csl</vt:lpwstr>
  </property>
  <property fmtid="{D5CDD505-2E9C-101B-9397-08002B2CF9AE}" pid="19" name="ZOTERO_BREF_1R3NlyJfIDjQhrTIiVnG8_16">
    <vt:lpwstr>-citation.json"} </vt:lpwstr>
  </property>
  <property fmtid="{D5CDD505-2E9C-101B-9397-08002B2CF9AE}" pid="20" name="ZOTERO_BREF_qB0PiYnA0CEKDai6HBbNk_1">
    <vt:lpwstr>ZOTERO_ITEM CSL_CITATION {"citationID":"KuVAz8bf","properties":{"formattedCitation":"\\super 2\\nosupersub{}","plainCitation":"2","noteIndex":0},"citationItems":[{"id":27,"uris":["http://zotero.org/users/local/gyfy3Xku/items/J4BRR244"],"uri":["http://zote</vt:lpwstr>
  </property>
  <property fmtid="{D5CDD505-2E9C-101B-9397-08002B2CF9AE}" pid="21" name="ZOTERO_BREF_qB0PiYnA0CEKDai6HBbNk_2">
    <vt:lpwstr>ro.org/users/local/gyfy3Xku/items/J4BRR244"],"itemData":{"id":27,"type":"article-journal","abstract":"Oesophageal atresia (EA) is a congenital abnormality of the oesophagus that is caused by incomplete embryonic compartmentalization of the foregut. EA com</vt:lpwstr>
  </property>
  <property fmtid="{D5CDD505-2E9C-101B-9397-08002B2CF9AE}" pid="22" name="ZOTERO_BREF_qB0PiYnA0CEKDai6HBbNk_3">
    <vt:lpwstr>monly occurs with a tracheo-oesophageal fistula (TEF). Associated birth defects or anomalies, such as VACTERL association, trisomy 18 or 21 and CHARGE syndrome, occur in the majority of patients born with EA. Although several studies have revealed signall</vt:lpwstr>
  </property>
  <property fmtid="{D5CDD505-2E9C-101B-9397-08002B2CF9AE}" pid="23" name="ZOTERO_BREF_qB0PiYnA0CEKDai6HBbNk_4">
    <vt:lpwstr>ing pathways and genes potentially involved in the development of EA, our understanding of the pathophysiology of EA lags behind the improvements in surgical and clinical care of patients born with this anomaly. EA is treated surgically to restore the oes</vt:lpwstr>
  </property>
  <property fmtid="{D5CDD505-2E9C-101B-9397-08002B2CF9AE}" pid="24" name="ZOTERO_BREF_qB0PiYnA0CEKDai6HBbNk_5">
    <vt:lpwstr>ophageal interruption and, if present, ligate and divide the TEF. Survival is now ~90% in those born with EA with severe associated anomalies and even higher in those born with EA alone. Despite these achievements, long-term gastrointestinal and respirato</vt:lpwstr>
  </property>
  <property fmtid="{D5CDD505-2E9C-101B-9397-08002B2CF9AE}" pid="25" name="ZOTERO_BREF_qB0PiYnA0CEKDai6HBbNk_6">
    <vt:lpwstr>ry complications and comorbidities in patients born with EA are common and lead to decreased quality of life. Oesophageal motility disorders are probably ubiquitous in patients after undergoing EA repair and often underlie these complications and comorbid</vt:lpwstr>
  </property>
  <property fmtid="{D5CDD505-2E9C-101B-9397-08002B2CF9AE}" pid="26" name="ZOTERO_BREF_qB0PiYnA0CEKDai6HBbNk_7">
    <vt:lpwstr>ities. The implementation of several new diagnostic and screening tools in clinical care, including high-resolution impedance manometry, pH-multichannel intraluminal impedance testing and disease-specific quality of life questionnaires now provide better </vt:lpwstr>
  </property>
  <property fmtid="{D5CDD505-2E9C-101B-9397-08002B2CF9AE}" pid="27" name="ZOTERO_BREF_qB0PiYnA0CEKDai6HBbNk_8">
    <vt:lpwstr>insight into these problems and may contribute to better long-term outcomes in the future.","container-title":"Nature Reviews Disease Primers","DOI":"10.1038/s41572-019-0077-0","ISSN":"2056-676X","issue":"1","language":"en","note":"number: 1\npublisher: N</vt:lpwstr>
  </property>
  <property fmtid="{D5CDD505-2E9C-101B-9397-08002B2CF9AE}" pid="28" name="ZOTERO_BREF_qB0PiYnA0CEKDai6HBbNk_9">
    <vt:lpwstr>ature Publishing Group","page":"1-21","source":"www.nature.com","title":"Oesophageal atresia","volume":"5","author":[{"family":"Lennep","given":"Marinde","non-dropping-particle":"van"},{"family":"Singendonk","given":"Maartje M. J."},{"family":"Dall’Oglio"</vt:lpwstr>
  </property>
  <property fmtid="{D5CDD505-2E9C-101B-9397-08002B2CF9AE}" pid="29" name="ZOTERO_BREF_qB0PiYnA0CEKDai6HBbNk_10">
    <vt:lpwstr>,"given":"Luigi"},{"family":"Gottrand","given":"Fréderic"},{"family":"Krishnan","given":"Usha"},{"family":"Terheggen-Lagro","given":"Suzanne W. J."},{"family":"Omari","given":"Taher I."},{"family":"Benninga","given":"Marc A."},{"family":"Wijk","given":"Mi</vt:lpwstr>
  </property>
  <property fmtid="{D5CDD505-2E9C-101B-9397-08002B2CF9AE}" pid="30" name="ZOTERO_BREF_qB0PiYnA0CEKDai6HBbNk_11">
    <vt:lpwstr>chiel P.","non-dropping-particle":"van"}],"issued":{"date-parts":[["2019",4,18]]}}}],"schema":"https://github.com/citation-style-language/schema/raw/master/csl-citation.json"} </vt:lpwstr>
  </property>
  <property fmtid="{D5CDD505-2E9C-101B-9397-08002B2CF9AE}" pid="31" name="ZOTERO_BREF_dhiGiqFNyhtN50CHLDxXM_1">
    <vt:lpwstr>ZOTERO_ITEM CSL_CITATION {"citationID":"J8C4Mwqf","properties":{"formattedCitation":"\\super 2\\nosupersub{}","plainCitation":"2","noteIndex":0},"citationItems":[{"id":27,"uris":["http://zotero.org/users/local/gyfy3Xku/items/J4BRR244"],"uri":["http://zote</vt:lpwstr>
  </property>
  <property fmtid="{D5CDD505-2E9C-101B-9397-08002B2CF9AE}" pid="32" name="ZOTERO_BREF_dhiGiqFNyhtN50CHLDxXM_2">
    <vt:lpwstr>ro.org/users/local/gyfy3Xku/items/J4BRR244"],"itemData":{"id":27,"type":"article-journal","abstract":"Oesophageal atresia (EA) is a congenital abnormality of the oesophagus that is caused by incomplete embryonic compartmentalization of the foregut. EA com</vt:lpwstr>
  </property>
  <property fmtid="{D5CDD505-2E9C-101B-9397-08002B2CF9AE}" pid="33" name="ZOTERO_BREF_dhiGiqFNyhtN50CHLDxXM_3">
    <vt:lpwstr>monly occurs with a tracheo-oesophageal fistula (TEF). Associated birth defects or anomalies, such as VACTERL association, trisomy 18 or 21 and CHARGE syndrome, occur in the majority of patients born with EA. Although several studies have revealed signall</vt:lpwstr>
  </property>
  <property fmtid="{D5CDD505-2E9C-101B-9397-08002B2CF9AE}" pid="34" name="ZOTERO_BREF_dhiGiqFNyhtN50CHLDxXM_4">
    <vt:lpwstr>ing pathways and genes potentially involved in the development of EA, our understanding of the pathophysiology of EA lags behind the improvements in surgical and clinical care of patients born with this anomaly. EA is treated surgically to restore the oes</vt:lpwstr>
  </property>
  <property fmtid="{D5CDD505-2E9C-101B-9397-08002B2CF9AE}" pid="35" name="ZOTERO_BREF_dhiGiqFNyhtN50CHLDxXM_5">
    <vt:lpwstr>ophageal interruption and, if present, ligate and divide the TEF. Survival is now ~90% in those born with EA with severe associated anomalies and even higher in those born with EA alone. Despite these achievements, long-term gastrointestinal and respirato</vt:lpwstr>
  </property>
  <property fmtid="{D5CDD505-2E9C-101B-9397-08002B2CF9AE}" pid="36" name="ZOTERO_BREF_dhiGiqFNyhtN50CHLDxXM_6">
    <vt:lpwstr>ry complications and comorbidities in patients born with EA are common and lead to decreased quality of life. Oesophageal motility disorders are probably ubiquitous in patients after undergoing EA repair and often underlie these complications and comorbid</vt:lpwstr>
  </property>
  <property fmtid="{D5CDD505-2E9C-101B-9397-08002B2CF9AE}" pid="37" name="ZOTERO_BREF_dhiGiqFNyhtN50CHLDxXM_7">
    <vt:lpwstr>ities. The implementation of several new diagnostic and screening tools in clinical care, including high-resolution impedance manometry, pH-multichannel intraluminal impedance testing and disease-specific quality of life questionnaires now provide better </vt:lpwstr>
  </property>
  <property fmtid="{D5CDD505-2E9C-101B-9397-08002B2CF9AE}" pid="38" name="ZOTERO_BREF_dhiGiqFNyhtN50CHLDxXM_8">
    <vt:lpwstr>insight into these problems and may contribute to better long-term outcomes in the future.","container-title":"Nature Reviews Disease Primers","DOI":"10.1038/s41572-019-0077-0","ISSN":"2056-676X","issue":"1","language":"en","note":"number: 1\npublisher: N</vt:lpwstr>
  </property>
  <property fmtid="{D5CDD505-2E9C-101B-9397-08002B2CF9AE}" pid="39" name="ZOTERO_BREF_dhiGiqFNyhtN50CHLDxXM_9">
    <vt:lpwstr>ature Publishing Group","page":"1-21","source":"www.nature.com","title":"Oesophageal atresia","volume":"5","author":[{"family":"Lennep","given":"Marinde","non-dropping-particle":"van"},{"family":"Singendonk","given":"Maartje M. J."},{"family":"Dall’Oglio"</vt:lpwstr>
  </property>
  <property fmtid="{D5CDD505-2E9C-101B-9397-08002B2CF9AE}" pid="40" name="ZOTERO_BREF_dhiGiqFNyhtN50CHLDxXM_10">
    <vt:lpwstr>,"given":"Luigi"},{"family":"Gottrand","given":"Fréderic"},{"family":"Krishnan","given":"Usha"},{"family":"Terheggen-Lagro","given":"Suzanne W. J."},{"family":"Omari","given":"Taher I."},{"family":"Benninga","given":"Marc A."},{"family":"Wijk","given":"Mi</vt:lpwstr>
  </property>
  <property fmtid="{D5CDD505-2E9C-101B-9397-08002B2CF9AE}" pid="41" name="ZOTERO_BREF_dhiGiqFNyhtN50CHLDxXM_11">
    <vt:lpwstr>chiel P.","non-dropping-particle":"van"}],"issued":{"date-parts":[["2019",4,18]]}}}],"schema":"https://github.com/citation-style-language/schema/raw/master/csl-citation.json"} </vt:lpwstr>
  </property>
  <property fmtid="{D5CDD505-2E9C-101B-9397-08002B2CF9AE}" pid="42" name="ZOTERO_BREF_IMhinicU9JSx7LNyD0N6G_1">
    <vt:lpwstr>ZOTERO_ITEM CSL_CITATION {"citationID":"brRDchqb","properties":{"formattedCitation":"\\super 3\\nosupersub{}","plainCitation":"3","noteIndex":0},"citationItems":[{"id":29,"uris":["http://zotero.org/users/local/gyfy3Xku/items/NQ4Q4ISK"],"uri":["http://zote</vt:lpwstr>
  </property>
  <property fmtid="{D5CDD505-2E9C-101B-9397-08002B2CF9AE}" pid="43" name="ZOTERO_BREF_IMhinicU9JSx7LNyD0N6G_2">
    <vt:lpwstr>ro.org/users/local/gyfy3Xku/items/NQ4Q4ISK"],"itemData":{"id":29,"type":"article-journal","abstract":"Esophageal atresia (EA) is a common type of congenital anomaly. The etiology of esophageal atresia is unclear and its pathogenesis is controversial. Infa</vt:lpwstr>
  </property>
  <property fmtid="{D5CDD505-2E9C-101B-9397-08002B2CF9AE}" pid="44" name="ZOTERO_BREF_IMhinicU9JSx7LNyD0N6G_3">
    <vt:lpwstr>nts with esophageal atresia often have other non-EA associated congenital anomalies. The purpose of this investigation was to assess the prevalence and the types of these associated anomalies in a defined population. The associated anomalies in cases with</vt:lpwstr>
  </property>
  <property fmtid="{D5CDD505-2E9C-101B-9397-08002B2CF9AE}" pid="45" name="ZOTERO_BREF_IMhinicU9JSx7LNyD0N6G_4">
    <vt:lpwstr> EA were collected in all livebirths, stillbirths, and terminations of pregnancy during 29 years in 387,067 consecutive births in the area covered by our population-based registry of congenital malformations. Of the 116 cases with esophageal atresia, repr</vt:lpwstr>
  </property>
  <property fmtid="{D5CDD505-2E9C-101B-9397-08002B2CF9AE}" pid="46" name="ZOTERO_BREF_IMhinicU9JSx7LNyD0N6G_5">
    <vt:lpwstr>esenting a prevalence of 2.99 per 10,000, 54 (46.6%) had associated anomalies. There were 9 (7.8%) cases with chromosomal abnormalities including 6 trisomies 18, and 20 (17.2%) nonchromosomal recognized dysmorphic conditions including 12 cases with VACTER</vt:lpwstr>
  </property>
  <property fmtid="{D5CDD505-2E9C-101B-9397-08002B2CF9AE}" pid="47" name="ZOTERO_BREF_IMhinicU9JSx7LNyD0N6G_6">
    <vt:lpwstr>L association and 2 cases with CHARGE syndrome. Twenty five (21.6%) of the cases had multiple congenital anomalies (MCA). Anomalies in the cardiovascular, the digestive, the urogenital, the musculoskeletal, and the central nervous systems were the most co</vt:lpwstr>
  </property>
  <property fmtid="{D5CDD505-2E9C-101B-9397-08002B2CF9AE}" pid="48" name="ZOTERO_BREF_IMhinicU9JSx7LNyD0N6G_7">
    <vt:lpwstr>mmon other anomalies. The anomalies associated with esophageal atresia could be classified into a recognizable malformation syndrome or pattern in 29 out of 54 cases (53.7%). This study included special strengths: each affected child was examined by a gen</vt:lpwstr>
  </property>
  <property fmtid="{D5CDD505-2E9C-101B-9397-08002B2CF9AE}" pid="49" name="ZOTERO_BREF_IMhinicU9JSx7LNyD0N6G_8">
    <vt:lpwstr>eticist, all elective terminations were ascertained, and the surveillance for anomalies was continued until 2 years of age. In conclusion the overall prevalence of associated anomalies, which was close to one in two cases, emphasizes the need for a thorou</vt:lpwstr>
  </property>
  <property fmtid="{D5CDD505-2E9C-101B-9397-08002B2CF9AE}" pid="50" name="ZOTERO_BREF_IMhinicU9JSx7LNyD0N6G_9">
    <vt:lpwstr>gh investigation of cases with EA. A routine screening for other anomalies may be considered in infants and in fetuses with EA.","container-title":"American Journal of Medical Genetics Part A","DOI":"https://doi.org/10.1002/ajmg.a.38303","ISSN":"1552-4833</vt:lpwstr>
  </property>
  <property fmtid="{D5CDD505-2E9C-101B-9397-08002B2CF9AE}" pid="51" name="ZOTERO_BREF_IMhinicU9JSx7LNyD0N6G_10">
    <vt:lpwstr>","issue":"8","language":"en","note":"_eprint: https://onlinelibrary.wiley.com/doi/pdf/10.1002/ajmg.a.38303","page":"2139-2157","source":"Wiley Online Library","title":"Associated anomalies in cases with esophageal atresia","volume":"173","author":[{"fami</vt:lpwstr>
  </property>
  <property fmtid="{D5CDD505-2E9C-101B-9397-08002B2CF9AE}" pid="52" name="ZOTERO_BREF_IMhinicU9JSx7LNyD0N6G_11">
    <vt:lpwstr>ly":"Stoll","given":"Claude"},{"family":"Alembik","given":"Yves"},{"family":"Dott","given":"Beatrice"},{"family":"Roth","given":"Marie-Paule"}],"issued":{"date-parts":[["2017"]]}}}],"schema":"https://github.com/citation-style-language/schema/raw/master/cs</vt:lpwstr>
  </property>
  <property fmtid="{D5CDD505-2E9C-101B-9397-08002B2CF9AE}" pid="53" name="ZOTERO_BREF_IMhinicU9JSx7LNyD0N6G_12">
    <vt:lpwstr>l-citation.json"} </vt:lpwstr>
  </property>
  <property fmtid="{D5CDD505-2E9C-101B-9397-08002B2CF9AE}" pid="54" name="ZOTERO_BREF_haajGKc382bL3akn5yMpu_1">
    <vt:lpwstr>ZOTERO_ITEM CSL_CITATION {"citationID":"ipwsnImp","properties":{"formattedCitation":"\\super 4\\nosupersub{}","plainCitation":"4","noteIndex":0},"citationItems":[{"id":36,"uris":["http://zotero.org/users/local/gyfy3Xku/items/MHDPGW7Q"],"uri":["http://zote</vt:lpwstr>
  </property>
  <property fmtid="{D5CDD505-2E9C-101B-9397-08002B2CF9AE}" pid="55" name="ZOTERO_BREF_haajGKc382bL3akn5yMpu_2">
    <vt:lpwstr>ro.org/users/local/gyfy3Xku/items/MHDPGW7Q"],"itemData":{"id":36,"type":"article-journal","abstract":"Esophageal atresia with/without tracheo-esophageal fistula is a relatively common malformation, occurring in around 1 in 3500 births. In around half of c</vt:lpwstr>
  </property>
  <property fmtid="{D5CDD505-2E9C-101B-9397-08002B2CF9AE}" pid="56" name="ZOTERO_BREF_haajGKc382bL3akn5yMpu_3">
    <vt:lpwstr>ases, additional malformations are present, forming either a syndrome of known genetic aetiology, or a recognised association, of which the VACTERL association (Vertebral anomalies, Anal atresia, Cardiac malformations, Tracheo-Esophageal fistula, Renal an</vt:lpwstr>
  </property>
  <property fmtid="{D5CDD505-2E9C-101B-9397-08002B2CF9AE}" pid="57" name="ZOTERO_BREF_haajGKc382bL3akn5yMpu_4">
    <vt:lpwstr>d Limb malformations) is the most recognised. Recently, microdeletions of the FOX gene cluster at 16q24.1, comprising four genes, FOXF1, MTHFSD, FOXC2 and FOXL1, were reported to cause a phenotype resembling VACTERL association, with vertebral anomalies, </vt:lpwstr>
  </property>
  <property fmtid="{D5CDD505-2E9C-101B-9397-08002B2CF9AE}" pid="58" name="ZOTERO_BREF_haajGKc382bL3akn5yMpu_5">
    <vt:lpwstr>gastro-intestinal atresias (esophageal, duodenal and anal), congenital heart malformations, and urinary tract malformations, as well as a rare lethal developmental anomaly of the lung, alveolar capillary dysplasia. This article reviews these new data alon</vt:lpwstr>
  </property>
  <property fmtid="{D5CDD505-2E9C-101B-9397-08002B2CF9AE}" pid="59" name="ZOTERO_BREF_haajGKc382bL3akn5yMpu_6">
    <vt:lpwstr>gside other genetic causes of syndromic esophageal atresia, and also highlights information from relevant mouse models, particularly those for genes in the Sonic Hedgehog pathway.","container-title":"European Journal of Medical Genetics","DOI":"10.1016/j.</vt:lpwstr>
  </property>
  <property fmtid="{D5CDD505-2E9C-101B-9397-08002B2CF9AE}" pid="60" name="ZOTERO_BREF_haajGKc382bL3akn5yMpu_7">
    <vt:lpwstr>ejmg.2009.10.001","ISSN":"1769-7212","issue":"1","journalAbbreviation":"European Journal of Medical Genetics","language":"en","page":"6-13","source":"ScienceDirect","title":"Genetic factors in esophageal atresia, tracheo-esophageal fistula and the VACTERL</vt:lpwstr>
  </property>
  <property fmtid="{D5CDD505-2E9C-101B-9397-08002B2CF9AE}" pid="61" name="ZOTERO_BREF_haajGKc382bL3akn5yMpu_8">
    <vt:lpwstr> association: Roles for FOXF1 and the 16q24.1 FOX transcription factor gene cluster, and review of the literature","title-short":"Genetic factors in esophageal atresia, tracheo-esophageal fistula and the VACTERL association","volume":"53","author":[{"fami</vt:lpwstr>
  </property>
  <property fmtid="{D5CDD505-2E9C-101B-9397-08002B2CF9AE}" pid="62" name="ZOTERO_BREF_haajGKc382bL3akn5yMpu_9">
    <vt:lpwstr>ly":"Shaw-Smith","given":"Charles"}],"issued":{"date-parts":[["2010",1,1]]}}}],"schema":"https://github.com/citation-style-language/schema/raw/master/csl-citation.json"} </vt:lpwstr>
  </property>
  <property fmtid="{D5CDD505-2E9C-101B-9397-08002B2CF9AE}" pid="63" name="ZOTERO_BREF_dyiPRxE9CPIPUeYjw6UTC_1">
    <vt:lpwstr>ZOTERO_ITEM CSL_CITATION {"citationID":"iCI40knH","properties":{"formattedCitation":"\\super 4\\nosupersub{}","plainCitation":"4","noteIndex":0},"citationItems":[{"id":36,"uris":["http://zotero.org/users/local/gyfy3Xku/items/MHDPGW7Q"],"uri":["http://zote</vt:lpwstr>
  </property>
  <property fmtid="{D5CDD505-2E9C-101B-9397-08002B2CF9AE}" pid="64" name="ZOTERO_BREF_dyiPRxE9CPIPUeYjw6UTC_2">
    <vt:lpwstr>ro.org/users/local/gyfy3Xku/items/MHDPGW7Q"],"itemData":{"id":36,"type":"article-journal","abstract":"Esophageal atresia with/without tracheo-esophageal fistula is a relatively common malformation, occurring in around 1 in 3500 births. In around half of c</vt:lpwstr>
  </property>
  <property fmtid="{D5CDD505-2E9C-101B-9397-08002B2CF9AE}" pid="65" name="ZOTERO_BREF_dyiPRxE9CPIPUeYjw6UTC_3">
    <vt:lpwstr>ases, additional malformations are present, forming either a syndrome of known genetic aetiology, or a recognised association, of which the VACTERL association (Vertebral anomalies, Anal atresia, Cardiac malformations, Tracheo-Esophageal fistula, Renal an</vt:lpwstr>
  </property>
  <property fmtid="{D5CDD505-2E9C-101B-9397-08002B2CF9AE}" pid="66" name="ZOTERO_BREF_dyiPRxE9CPIPUeYjw6UTC_4">
    <vt:lpwstr>d Limb malformations) is the most recognised. Recently, microdeletions of the FOX gene cluster at 16q24.1, comprising four genes, FOXF1, MTHFSD, FOXC2 and FOXL1, were reported to cause a phenotype resembling VACTERL association, with vertebral anomalies, </vt:lpwstr>
  </property>
  <property fmtid="{D5CDD505-2E9C-101B-9397-08002B2CF9AE}" pid="67" name="ZOTERO_BREF_dyiPRxE9CPIPUeYjw6UTC_5">
    <vt:lpwstr>gastro-intestinal atresias (esophageal, duodenal and anal), congenital heart malformations, and urinary tract malformations, as well as a rare lethal developmental anomaly of the lung, alveolar capillary dysplasia. This article reviews these new data alon</vt:lpwstr>
  </property>
  <property fmtid="{D5CDD505-2E9C-101B-9397-08002B2CF9AE}" pid="68" name="ZOTERO_BREF_dyiPRxE9CPIPUeYjw6UTC_6">
    <vt:lpwstr>gside other genetic causes of syndromic esophageal atresia, and also highlights information from relevant mouse models, particularly those for genes in the Sonic Hedgehog pathway.","container-title":"European Journal of Medical Genetics","DOI":"10.1016/j.</vt:lpwstr>
  </property>
  <property fmtid="{D5CDD505-2E9C-101B-9397-08002B2CF9AE}" pid="69" name="ZOTERO_BREF_dyiPRxE9CPIPUeYjw6UTC_7">
    <vt:lpwstr>ejmg.2009.10.001","ISSN":"1769-7212","issue":"1","journalAbbreviation":"European Journal of Medical Genetics","language":"en","page":"6-13","source":"ScienceDirect","title":"Genetic factors in esophageal atresia, tracheo-esophageal fistula and the VACTERL</vt:lpwstr>
  </property>
  <property fmtid="{D5CDD505-2E9C-101B-9397-08002B2CF9AE}" pid="70" name="ZOTERO_BREF_dyiPRxE9CPIPUeYjw6UTC_8">
    <vt:lpwstr> association: Roles for FOXF1 and the 16q24.1 FOX transcription factor gene cluster, and review of the literature","title-short":"Genetic factors in esophageal atresia, tracheo-esophageal fistula and the VACTERL association","volume":"53","author":[{"fami</vt:lpwstr>
  </property>
  <property fmtid="{D5CDD505-2E9C-101B-9397-08002B2CF9AE}" pid="71" name="ZOTERO_BREF_dyiPRxE9CPIPUeYjw6UTC_9">
    <vt:lpwstr>ly":"Shaw-Smith","given":"Charles"}],"issued":{"date-parts":[["2010",1,1]]}}}],"schema":"https://github.com/citation-style-language/schema/raw/master/csl-citation.json"} </vt:lpwstr>
  </property>
  <property fmtid="{D5CDD505-2E9C-101B-9397-08002B2CF9AE}" pid="72" name="ZOTERO_BREF_FJ1A3DLEu459SAMkL1FtT_1">
    <vt:lpwstr>ZOTERO_ITEM CSL_CITATION {"citationID":"tyKuWA7l","properties":{"formattedCitation":"\\super 2\\nosupersub{}","plainCitation":"2","noteIndex":0},"citationItems":[{"id":27,"uris":["http://zotero.org/users/local/gyfy3Xku/items/J4BRR244"],"uri":["http://zote</vt:lpwstr>
  </property>
  <property fmtid="{D5CDD505-2E9C-101B-9397-08002B2CF9AE}" pid="73" name="ZOTERO_BREF_FJ1A3DLEu459SAMkL1FtT_2">
    <vt:lpwstr>ro.org/users/local/gyfy3Xku/items/J4BRR244"],"itemData":{"id":27,"type":"article-journal","abstract":"Oesophageal atresia (EA) is a congenital abnormality of the oesophagus that is caused by incomplete embryonic compartmentalization of the foregut. EA com</vt:lpwstr>
  </property>
  <property fmtid="{D5CDD505-2E9C-101B-9397-08002B2CF9AE}" pid="74" name="ZOTERO_BREF_FJ1A3DLEu459SAMkL1FtT_3">
    <vt:lpwstr>monly occurs with a tracheo-oesophageal fistula (TEF). Associated birth defects or anomalies, such as VACTERL association, trisomy 18 or 21 and CHARGE syndrome, occur in the majority of patients born with EA. Although several studies have revealed signall</vt:lpwstr>
  </property>
  <property fmtid="{D5CDD505-2E9C-101B-9397-08002B2CF9AE}" pid="75" name="ZOTERO_BREF_FJ1A3DLEu459SAMkL1FtT_4">
    <vt:lpwstr>ing pathways and genes potentially involved in the development of EA, our understanding of the pathophysiology of EA lags behind the improvements in surgical and clinical care of patients born with this anomaly. EA is treated surgically to restore the oes</vt:lpwstr>
  </property>
  <property fmtid="{D5CDD505-2E9C-101B-9397-08002B2CF9AE}" pid="76" name="ZOTERO_BREF_FJ1A3DLEu459SAMkL1FtT_5">
    <vt:lpwstr>ophageal interruption and, if present, ligate and divide the TEF. Survival is now ~90% in those born with EA with severe associated anomalies and even higher in those born with EA alone. Despite these achievements, long-term gastrointestinal and respirato</vt:lpwstr>
  </property>
  <property fmtid="{D5CDD505-2E9C-101B-9397-08002B2CF9AE}" pid="77" name="ZOTERO_BREF_FJ1A3DLEu459SAMkL1FtT_6">
    <vt:lpwstr>ry complications and comorbidities in patients born with EA are common and lead to decreased quality of life. Oesophageal motility disorders are probably ubiquitous in patients after undergoing EA repair and often underlie these complications and comorbid</vt:lpwstr>
  </property>
  <property fmtid="{D5CDD505-2E9C-101B-9397-08002B2CF9AE}" pid="78" name="ZOTERO_BREF_FJ1A3DLEu459SAMkL1FtT_7">
    <vt:lpwstr>ities. The implementation of several new diagnostic and screening tools in clinical care, including high-resolution impedance manometry, pH-multichannel intraluminal impedance testing and disease-specific quality of life questionnaires now provide better </vt:lpwstr>
  </property>
  <property fmtid="{D5CDD505-2E9C-101B-9397-08002B2CF9AE}" pid="79" name="ZOTERO_BREF_FJ1A3DLEu459SAMkL1FtT_8">
    <vt:lpwstr>insight into these problems and may contribute to better long-term outcomes in the future.","container-title":"Nature Reviews Disease Primers","DOI":"10.1038/s41572-019-0077-0","ISSN":"2056-676X","issue":"1","language":"en","note":"number: 1\npublisher: N</vt:lpwstr>
  </property>
  <property fmtid="{D5CDD505-2E9C-101B-9397-08002B2CF9AE}" pid="80" name="ZOTERO_BREF_FJ1A3DLEu459SAMkL1FtT_9">
    <vt:lpwstr>ature Publishing Group","page":"1-21","source":"www.nature.com","title":"Oesophageal atresia","volume":"5","author":[{"family":"Lennep","given":"Marinde","non-dropping-particle":"van"},{"family":"Singendonk","given":"Maartje M. J."},{"family":"Dall’Oglio"</vt:lpwstr>
  </property>
  <property fmtid="{D5CDD505-2E9C-101B-9397-08002B2CF9AE}" pid="81" name="ZOTERO_BREF_FJ1A3DLEu459SAMkL1FtT_10">
    <vt:lpwstr>,"given":"Luigi"},{"family":"Gottrand","given":"Fréderic"},{"family":"Krishnan","given":"Usha"},{"family":"Terheggen-Lagro","given":"Suzanne W. J."},{"family":"Omari","given":"Taher I."},{"family":"Benninga","given":"Marc A."},{"family":"Wijk","given":"Mi</vt:lpwstr>
  </property>
  <property fmtid="{D5CDD505-2E9C-101B-9397-08002B2CF9AE}" pid="82" name="ZOTERO_BREF_FJ1A3DLEu459SAMkL1FtT_11">
    <vt:lpwstr>chiel P.","non-dropping-particle":"van"}],"issued":{"date-parts":[["2019",4,18]]}}}],"schema":"https://github.com/citation-style-language/schema/raw/master/csl-citation.json"} </vt:lpwstr>
  </property>
  <property fmtid="{D5CDD505-2E9C-101B-9397-08002B2CF9AE}" pid="83" name="ZOTERO_BREF_xuUa6yNISmMvp8Pq0Yrme_1">
    <vt:lpwstr>ZOTERO_ITEM CSL_CITATION {"citationID":"XS88d4S5","properties":{"formattedCitation":"\\super 7\\nosupersub{}","plainCitation":"7","noteIndex":0},"citationItems":[{"id":39,"uris":["http://zotero.org/users/local/gyfy3Xku/items/PADQ2KXK"],"uri":["http://zote</vt:lpwstr>
  </property>
  <property fmtid="{D5CDD505-2E9C-101B-9397-08002B2CF9AE}" pid="84" name="ZOTERO_BREF_xuUa6yNISmMvp8Pq0Yrme_2">
    <vt:lpwstr>ro.org/users/local/gyfy3Xku/items/PADQ2KXK"],"itemData":{"id":39,"type":"article-journal","abstract":"Human foregut malformation known as esophageal atresia with tracheoesophageal fistula (EA/TEF) occurs in 1 in 4,000 live births with unknown etiology. We</vt:lpwstr>
  </property>
  <property fmtid="{D5CDD505-2E9C-101B-9397-08002B2CF9AE}" pid="85" name="ZOTERO_BREF_xuUa6yNISmMvp8Pq0Yrme_3">
    <vt:lpwstr> found that mice lacking Noggin (Nog−/−) displayed Type C EA/TEF, the most common form in humans, and notochordal defects strikingly similar to the adriamycin-induced rat EA/TEF model. In accord with esophageal atresia, Nog−/− embryos displayed reduction </vt:lpwstr>
  </property>
  <property fmtid="{D5CDD505-2E9C-101B-9397-08002B2CF9AE}" pid="86" name="ZOTERO_BREF_xuUa6yNISmMvp8Pq0Yrme_4">
    <vt:lpwstr>in the dorsal foregut endoderm, which was associated with reduced adhesion and disrupted basement membrane. However, significant apoptosis in the Nog−/− dorsal foregut was not observed. Instead, non-notochordal, likely endodermal, cells were found in Nog−</vt:lpwstr>
  </property>
  <property fmtid="{D5CDD505-2E9C-101B-9397-08002B2CF9AE}" pid="87" name="ZOTERO_BREF_xuUa6yNISmMvp8Pq0Yrme_5">
    <vt:lpwstr>/− notochord, suggesting that Noggin function is required in the notochordal plate for its proper delamination from the dorsal foregut. Notably, ablating Bmp7 function in Nog−/− embryos rescued EA/TEF and notochord branching defects, establishing a critic</vt:lpwstr>
  </property>
  <property fmtid="{D5CDD505-2E9C-101B-9397-08002B2CF9AE}" pid="88" name="ZOTERO_BREF_xuUa6yNISmMvp8Pq0Yrme_6">
    <vt:lpwstr>al role of Noggin-mediated Bmp7 antagonism in EA/TEF pathogenesis. Developmental Dynamics 236:746–754, 2007. © 2007 Wiley-Liss, Inc.","container-title":"Developmental Dynamics","DOI":"https://doi.org/10.1002/dvdy.21075","ISSN":"1097-0177","issue":"3","lan</vt:lpwstr>
  </property>
  <property fmtid="{D5CDD505-2E9C-101B-9397-08002B2CF9AE}" pid="89" name="ZOTERO_BREF_xuUa6yNISmMvp8Pq0Yrme_7">
    <vt:lpwstr>guage":"en","note":"_eprint: https://anatomypubs.onlinelibrary.wiley.com/doi/pdf/10.1002/dvdy.21075","page":"746-754","source":"Wiley Online Library","title":"Aberrant Bmp signaling and notochord delamination in the pathogenesis of esophageal atresia","vo</vt:lpwstr>
  </property>
  <property fmtid="{D5CDD505-2E9C-101B-9397-08002B2CF9AE}" pid="90" name="ZOTERO_BREF_xuUa6yNISmMvp8Pq0Yrme_8">
    <vt:lpwstr>lume":"236","author":[{"family":"Li","given":"Yina"},{"family":"Litingtung","given":"Ying"},{"family":"Dijke","given":"Peter Ten"},{"family":"Chiang","given":"Chin"}],"issued":{"date-parts":[["2007"]]}}}],"schema":"https://github.com/citation-style-langua</vt:lpwstr>
  </property>
  <property fmtid="{D5CDD505-2E9C-101B-9397-08002B2CF9AE}" pid="91" name="ZOTERO_BREF_xuUa6yNISmMvp8Pq0Yrme_9">
    <vt:lpwstr>ge/schema/raw/master/csl-citation.json"} </vt:lpwstr>
  </property>
  <property fmtid="{D5CDD505-2E9C-101B-9397-08002B2CF9AE}" pid="92" name="ZOTERO_BREF_S7SSm46zSOiXJXCTZf4z8_1">
    <vt:lpwstr>ZOTERO_ITEM CSL_CITATION {"citationID":"kbBFXbEk","properties":{"formattedCitation":"\\super 6\\nosupersub{}","plainCitation":"6","noteIndex":0},"citationItems":[{"id":42,"uris":["http://zotero.org/users/local/gyfy3Xku/items/DEHWFPND"],"uri":["http://zote</vt:lpwstr>
  </property>
  <property fmtid="{D5CDD505-2E9C-101B-9397-08002B2CF9AE}" pid="93" name="ZOTERO_BREF_S7SSm46zSOiXJXCTZf4z8_2">
    <vt:lpwstr>ro.org/users/local/gyfy3Xku/items/DEHWFPND"],"itemData":{"id":42,"type":"article-journal","abstract":"The development of the anterior foregut of the mammalian embryo involves changes in the behavior of both the epithelial endoderm and the adjacent mesoder</vt:lpwstr>
  </property>
  <property fmtid="{D5CDD505-2E9C-101B-9397-08002B2CF9AE}" pid="94" name="ZOTERO_BREF_S7SSm46zSOiXJXCTZf4z8_3">
    <vt:lpwstr>m. Morphogenetic processes that occur include the extrusion of midline notochord cells from the epithelial definitive endoderm, the folding of the endoderm into a foregut tube, and the subsequent separation of the foregut tube into trachea and esophagus. </vt:lpwstr>
  </property>
  <property fmtid="{D5CDD505-2E9C-101B-9397-08002B2CF9AE}" pid="95" name="ZOTERO_BREF_S7SSm46zSOiXJXCTZf4z8_4">
    <vt:lpwstr>Defects in foregut morphogenesis underlie the constellation of human birth defects known as esophageal atresia (EA) and tracheoesophageal fistula (TEF). Here, we review what is known about the cellular events in foregut morphogenesis and the gene mutation</vt:lpwstr>
  </property>
  <property fmtid="{D5CDD505-2E9C-101B-9397-08002B2CF9AE}" pid="96" name="ZOTERO_BREF_S7SSm46zSOiXJXCTZf4z8_5">
    <vt:lpwstr>s associated with EA and TEF in mice and humans. We present new evidence that about 70% of mouse embryos homozygous null for Nog, the gene encoding noggin, a bone morphogenetic protein (Bmp) antagonist, have EA/TEF as well as defects in lung branching. Th</vt:lpwstr>
  </property>
  <property fmtid="{D5CDD505-2E9C-101B-9397-08002B2CF9AE}" pid="97" name="ZOTERO_BREF_S7SSm46zSOiXJXCTZf4z8_6">
    <vt:lpwstr>is phenotype appears to correlate with abnormal morphogenesis of the notochord and defects in its separation from the definitive endoderm. The abnormalities in foregut and lung morphogenesis of Nog null mutant can be rescued by reducing the gene dose of B</vt:lpwstr>
  </property>
  <property fmtid="{D5CDD505-2E9C-101B-9397-08002B2CF9AE}" pid="98" name="ZOTERO_BREF_S7SSm46zSOiXJXCTZf4z8_7">
    <vt:lpwstr>mp4 by 50%. This suggests that normal foregut morphogenesis requires that the level of Bmp4 activity is carefully controlled by means of antagonists such as noggin. Several mechanisms are suggested for how Bmps normally function, including by regulating t</vt:lpwstr>
  </property>
  <property fmtid="{D5CDD505-2E9C-101B-9397-08002B2CF9AE}" pid="99" name="ZOTERO_BREF_S7SSm46zSOiXJXCTZf4z8_8">
    <vt:lpwstr>he intercellular adhesion and behavior of notochord and foregut endoderm cells. Future research must determine how Noggin/Bmp antagonism fits into the network of other factors known to regulate tracheal and esophagus development, both in mouse or humans."</vt:lpwstr>
  </property>
  <property fmtid="{D5CDD505-2E9C-101B-9397-08002B2CF9AE}" pid="100" name="ZOTERO_BREF_S7SSm46zSOiXJXCTZf4z8_9">
    <vt:lpwstr>,"container-title":"Differentiation","DOI":"10.1111/j.1432-0436.2006.00096.x","ISSN":"0301-4681","issue":"7","journalAbbreviation":"Differentiation","language":"en","page":"422-437","source":"ScienceDirect","title":"Morphogenesis of the trachea and esopha</vt:lpwstr>
  </property>
  <property fmtid="{D5CDD505-2E9C-101B-9397-08002B2CF9AE}" pid="101" name="ZOTERO_BREF_S7SSm46zSOiXJXCTZf4z8_10">
    <vt:lpwstr>gus: current players and new roles for noggin and Bmps","title-short":"Morphogenesis of the trachea and esophagus","volume":"74","author":[{"family":"Que","given":"Jianwen"},{"family":"Choi","given":"Murim"},{"family":"Ziel","given":"Joshua W."},{"family"</vt:lpwstr>
  </property>
  <property fmtid="{D5CDD505-2E9C-101B-9397-08002B2CF9AE}" pid="102" name="ZOTERO_BREF_S7SSm46zSOiXJXCTZf4z8_11">
    <vt:lpwstr>:"Klingensmith","given":"John"},{"family":"Hogan","given":"Brigid L. M."}],"issued":{"date-parts":[["2006",9,1]]}}}],"schema":"https://github.com/citation-style-language/schema/raw/master/csl-citation.json"} </vt:lpwstr>
  </property>
  <property fmtid="{D5CDD505-2E9C-101B-9397-08002B2CF9AE}" pid="103" name="ZOTERO_BREF_8EdsvUZcHuvN9dMDxeEFB_1">
    <vt:lpwstr>ZOTERO_ITEM CSL_CITATION {"citationID":"6TT2XfcN","properties":{"formattedCitation":"\\super 5\\nosupersub{}","plainCitation":"5","noteIndex":0},"citationItems":[{"id":47,"uris":["http://zotero.org/users/local/gyfy3Xku/items/2P55NHBL"],"uri":["http://zote</vt:lpwstr>
  </property>
  <property fmtid="{D5CDD505-2E9C-101B-9397-08002B2CF9AE}" pid="104" name="ZOTERO_BREF_8EdsvUZcHuvN9dMDxeEFB_2">
    <vt:lpwstr>ro.org/users/local/gyfy3Xku/items/2P55NHBL"],"itemData":{"id":47,"type":"article-journal","abstract":"Sox2 is expressed in developing foregut endoderm, with highest levels in the future esophagus and anterior stomach. By contrast, Nkx2.1 (Titf1) is expres</vt:lpwstr>
  </property>
  <property fmtid="{D5CDD505-2E9C-101B-9397-08002B2CF9AE}" pid="105" name="ZOTERO_BREF_8EdsvUZcHuvN9dMDxeEFB_3">
    <vt:lpwstr>sed ventrally, in the future trachea. In humans, heterozygosity for SOX2 is associated with anopthalmia-esophageal-genital syndrome (OMIM 600992), a condition including esophageal atresia (EA) and tracheoesophageal fistula (TEF), in which the trachea and </vt:lpwstr>
  </property>
  <property fmtid="{D5CDD505-2E9C-101B-9397-08002B2CF9AE}" pid="106" name="ZOTERO_BREF_8EdsvUZcHuvN9dMDxeEFB_4">
    <vt:lpwstr>esophagus fail to separate. Mouse embryos heterozygous for the null allele, Sox2EGFP, appear normal. However, further reductions in Sox2, using Sox2LPand Sox2COND hypomorphic alleles, result in multiple abnormalities. Approximately 60% of Sox2EGFP/COND em</vt:lpwstr>
  </property>
  <property fmtid="{D5CDD505-2E9C-101B-9397-08002B2CF9AE}" pid="107" name="ZOTERO_BREF_8EdsvUZcHuvN9dMDxeEFB_5">
    <vt:lpwstr>bryos have EA with distal TEF in which Sox2 is undetectable by immunohistochemistry or western blot. The mutant esophagus morphologically resembles the trachea,with ectopic expression of Nkx2.1, a columnar, ciliated epithelium, and very few p63+ basal cel</vt:lpwstr>
  </property>
  <property fmtid="{D5CDD505-2E9C-101B-9397-08002B2CF9AE}" pid="108" name="ZOTERO_BREF_8EdsvUZcHuvN9dMDxeEFB_6">
    <vt:lpwstr>ls. By contrast, the abnormal foregut of Nkx2.1-null embryos expresses elevated Sox2 and p63, suggesting reciprocal regulation of Sox2 and Nkx2.1 during early dorsal/ventral foregut patterning. Organ culture experiments further suggest that FGF signaling </vt:lpwstr>
  </property>
  <property fmtid="{D5CDD505-2E9C-101B-9397-08002B2CF9AE}" pid="109" name="ZOTERO_BREF_8EdsvUZcHuvN9dMDxeEFB_7">
    <vt:lpwstr>from the ventral mesenchyme regulates Sox2 expression in the endoderm. In the 40%Sox2EGFP/COND embryos in which Sox2 levels are ∼18% of wild type there is no TEF. However, the esophagus is still abnormal, with luminal mucus-producing cells, fewer p63+ cel</vt:lpwstr>
  </property>
  <property fmtid="{D5CDD505-2E9C-101B-9397-08002B2CF9AE}" pid="110" name="ZOTERO_BREF_8EdsvUZcHuvN9dMDxeEFB_8">
    <vt:lpwstr>ls, and ectopic expression of genes normally expressed in glandular stomach and intestine. In all hypomorphic embryos the forestomach has an abnormal phenotype, with reduced keratinization, ectopic mucus cells and columnar epithelium. These findings sugge</vt:lpwstr>
  </property>
  <property fmtid="{D5CDD505-2E9C-101B-9397-08002B2CF9AE}" pid="111" name="ZOTERO_BREF_8EdsvUZcHuvN9dMDxeEFB_9">
    <vt:lpwstr>st that Sox2 plays a second role in establishing the boundary between the keratinized, squamous esophagus/forestomach and glandular hindstomach.","container-title":"Development","DOI":"10.1242/dev.003855","ISSN":"0950-1991","issue":"13","journalAbbreviati</vt:lpwstr>
  </property>
  <property fmtid="{D5CDD505-2E9C-101B-9397-08002B2CF9AE}" pid="112" name="ZOTERO_BREF_8EdsvUZcHuvN9dMDxeEFB_10">
    <vt:lpwstr>on":"Development","page":"2521-2531","source":"Silverchair","title":"Multiple dose-dependent roles for Sox2 in the patterning and differentiation of anterior foregut endoderm","volume":"134","author":[{"family":"Que","given":"Jianwen"},{"family":"Okubo","</vt:lpwstr>
  </property>
  <property fmtid="{D5CDD505-2E9C-101B-9397-08002B2CF9AE}" pid="113" name="ZOTERO_BREF_8EdsvUZcHuvN9dMDxeEFB_11">
    <vt:lpwstr>given":"Tadashi"},{"family":"Goldenring","given":"James R."},{"family":"Nam","given":"Ki-Taek"},{"family":"Kurotani","given":"Reiko"},{"family":"Morrisey","given":"Edward E."},{"family":"Taranova","given":"Olena"},{"family":"Pevny","given":"Larysa H."},{"</vt:lpwstr>
  </property>
  <property fmtid="{D5CDD505-2E9C-101B-9397-08002B2CF9AE}" pid="114" name="ZOTERO_BREF_8EdsvUZcHuvN9dMDxeEFB_12">
    <vt:lpwstr>family":"Hogan","given":"Brigid L. M."}],"issued":{"date-parts":[["2007",7,1]]}}}],"schema":"https://github.com/citation-style-language/schema/raw/master/csl-citation.json"} </vt:lpwstr>
  </property>
  <property fmtid="{D5CDD505-2E9C-101B-9397-08002B2CF9AE}" pid="115" name="ZOTERO_BREF_7E3c2Zi9heLwl8SNvkaWh_1">
    <vt:lpwstr>ZOTERO_ITEM CSL_CITATION {"citationID":"x6pcLV1A","properties":{"formattedCitation":"\\super 1\\nosupersub{}","plainCitation":"1","dontUpdate":true,"noteIndex":0},"citationItems":[{"id":36,"uris":["http://zotero.org/users/local/gyfy3Xku/items/MHDPGW7Q"],"</vt:lpwstr>
  </property>
  <property fmtid="{D5CDD505-2E9C-101B-9397-08002B2CF9AE}" pid="116" name="ZOTERO_BREF_7E3c2Zi9heLwl8SNvkaWh_2">
    <vt:lpwstr>uri":["http://zotero.org/users/local/gyfy3Xku/items/MHDPGW7Q"],"itemData":{"id":36,"type":"article-journal","abstract":"Esophageal atresia with/without tracheo-esophageal fistula is a relatively common malformation, occurring in around 1 in 3500 births. I</vt:lpwstr>
  </property>
  <property fmtid="{D5CDD505-2E9C-101B-9397-08002B2CF9AE}" pid="117" name="ZOTERO_BREF_7E3c2Zi9heLwl8SNvkaWh_3">
    <vt:lpwstr>n around half of cases, additional malformations are present, forming either a syndrome of known genetic aetiology, or a recognised association, of which the VACTERL association (Vertebral anomalies, Anal atresia, Cardiac malformations, Tracheo-Esophageal</vt:lpwstr>
  </property>
  <property fmtid="{D5CDD505-2E9C-101B-9397-08002B2CF9AE}" pid="118" name="ZOTERO_BREF_7E3c2Zi9heLwl8SNvkaWh_4">
    <vt:lpwstr> fistula, Renal and Limb malformations) is the most recognised. Recently, microdeletions of the FOX gene cluster at 16q24.1, comprising four genes, FOXF1, MTHFSD, FOXC2 and FOXL1, were reported to cause a phenotype resembling VACTERL association, with ver</vt:lpwstr>
  </property>
  <property fmtid="{D5CDD505-2E9C-101B-9397-08002B2CF9AE}" pid="119" name="ZOTERO_BREF_7E3c2Zi9heLwl8SNvkaWh_5">
    <vt:lpwstr>tebral anomalies, gastro-intestinal atresias (esophageal, duodenal and anal), congenital heart malformations, and urinary tract malformations, as well as a rare lethal developmental anomaly of the lung, alveolar capillary dysplasia. This article reviews t</vt:lpwstr>
  </property>
  <property fmtid="{D5CDD505-2E9C-101B-9397-08002B2CF9AE}" pid="120" name="ZOTERO_BREF_7E3c2Zi9heLwl8SNvkaWh_6">
    <vt:lpwstr>hese new data alongside other genetic causes of syndromic esophageal atresia, and also highlights information from relevant mouse models, particularly those for genes in the Sonic Hedgehog pathway.","container-title":"European Journal of Medical Genetics"</vt:lpwstr>
  </property>
  <property fmtid="{D5CDD505-2E9C-101B-9397-08002B2CF9AE}" pid="121" name="ZOTERO_BREF_7E3c2Zi9heLwl8SNvkaWh_7">
    <vt:lpwstr>,"DOI":"10.1016/j.ejmg.2009.10.001","ISSN":"1769-7212","issue":"1","journalAbbreviation":"European Journal of Medical Genetics","language":"en","page":"6-13","source":"ScienceDirect","title":"Genetic factors in esophageal atresia, tracheo-esophageal fistu</vt:lpwstr>
  </property>
  <property fmtid="{D5CDD505-2E9C-101B-9397-08002B2CF9AE}" pid="122" name="ZOTERO_BREF_7E3c2Zi9heLwl8SNvkaWh_8">
    <vt:lpwstr>la and the VACTERL association: Roles for FOXF1 and the 16q24.1 FOX transcription factor gene cluster, and review of the literature","title-short":"Genetic factors in esophageal atresia, tracheo-esophageal fistula and the VACTERL association","volume":"53</vt:lpwstr>
  </property>
  <property fmtid="{D5CDD505-2E9C-101B-9397-08002B2CF9AE}" pid="123" name="ZOTERO_BREF_7E3c2Zi9heLwl8SNvkaWh_9">
    <vt:lpwstr>","author":[{"family":"Shaw-Smith","given":"Charles"}],"issued":{"date-parts":[["2010",1,1]]}}}],"schema":"https://github.com/citation-style-language/schema/raw/master/csl-citation.json"} </vt:lpwstr>
  </property>
  <property fmtid="{D5CDD505-2E9C-101B-9397-08002B2CF9AE}" pid="124" name="ZOTERO_BREF_sAgndMTX2FSKCpq5rxYXC_1">
    <vt:lpwstr>ZOTERO_BIBL {"uncited":[],"omitted":[],"custom":[]} CSL_BIBLIOGRAPHY </vt:lpwstr>
  </property>
</Properties>
</file>